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948" w:rsidRPr="00914DEE" w:rsidRDefault="00975948" w:rsidP="00975948">
      <w:pPr>
        <w:spacing w:line="480" w:lineRule="auto"/>
        <w:jc w:val="center"/>
        <w:rPr>
          <w:rFonts w:ascii="Times New Roman" w:hAnsi="Times New Roman" w:cs="Times New Roman"/>
          <w:sz w:val="24"/>
        </w:rPr>
      </w:pPr>
    </w:p>
    <w:p w:rsidR="00975948" w:rsidRPr="00914DEE" w:rsidRDefault="00975948" w:rsidP="00975948">
      <w:pPr>
        <w:spacing w:line="480" w:lineRule="auto"/>
        <w:jc w:val="center"/>
        <w:rPr>
          <w:rFonts w:ascii="Times New Roman" w:hAnsi="Times New Roman" w:cs="Times New Roman"/>
          <w:sz w:val="24"/>
        </w:rPr>
      </w:pPr>
    </w:p>
    <w:p w:rsidR="00063AF6" w:rsidRPr="00914DEE" w:rsidRDefault="00CC5C12" w:rsidP="00975948">
      <w:pPr>
        <w:spacing w:line="480" w:lineRule="auto"/>
        <w:jc w:val="center"/>
        <w:rPr>
          <w:rFonts w:ascii="Times New Roman" w:hAnsi="Times New Roman" w:cs="Times New Roman"/>
          <w:sz w:val="24"/>
        </w:rPr>
      </w:pPr>
      <w:r>
        <w:rPr>
          <w:rFonts w:ascii="Times New Roman" w:hAnsi="Times New Roman" w:cs="Times New Roman"/>
          <w:sz w:val="24"/>
        </w:rPr>
        <w:t xml:space="preserve">Zoid Identification: </w:t>
      </w:r>
      <w:r w:rsidR="00E66E88">
        <w:rPr>
          <w:rFonts w:ascii="Times New Roman" w:hAnsi="Times New Roman" w:cs="Times New Roman"/>
          <w:sz w:val="24"/>
        </w:rPr>
        <w:t>Exploring</w:t>
      </w:r>
      <w:r>
        <w:rPr>
          <w:rFonts w:ascii="Times New Roman" w:hAnsi="Times New Roman" w:cs="Times New Roman"/>
          <w:sz w:val="24"/>
        </w:rPr>
        <w:t xml:space="preserve"> Shape Recognition and</w:t>
      </w:r>
      <w:r w:rsidR="00E66E88">
        <w:rPr>
          <w:rFonts w:ascii="Times New Roman" w:hAnsi="Times New Roman" w:cs="Times New Roman"/>
          <w:sz w:val="24"/>
        </w:rPr>
        <w:t xml:space="preserve"> </w:t>
      </w:r>
      <w:r>
        <w:rPr>
          <w:rFonts w:ascii="Times New Roman" w:hAnsi="Times New Roman" w:cs="Times New Roman"/>
          <w:sz w:val="24"/>
        </w:rPr>
        <w:t>Human</w:t>
      </w:r>
      <w:r w:rsidR="00E66E88" w:rsidRPr="00186DC0">
        <w:rPr>
          <w:rFonts w:ascii="Times New Roman" w:hAnsi="Times New Roman" w:cs="Times New Roman"/>
          <w:sz w:val="24"/>
        </w:rPr>
        <w:t xml:space="preserve"> </w:t>
      </w:r>
      <w:r w:rsidR="00E66E88">
        <w:rPr>
          <w:rFonts w:ascii="Times New Roman" w:hAnsi="Times New Roman" w:cs="Times New Roman"/>
          <w:sz w:val="24"/>
        </w:rPr>
        <w:t>Expertise via</w:t>
      </w:r>
      <w:r>
        <w:rPr>
          <w:rFonts w:ascii="Times New Roman" w:hAnsi="Times New Roman" w:cs="Times New Roman"/>
          <w:sz w:val="24"/>
        </w:rPr>
        <w:t xml:space="preserve"> </w:t>
      </w:r>
      <w:r w:rsidR="00E66E88">
        <w:rPr>
          <w:rFonts w:ascii="Times New Roman" w:hAnsi="Times New Roman" w:cs="Times New Roman"/>
          <w:sz w:val="24"/>
        </w:rPr>
        <w:t>Tetris</w:t>
      </w:r>
    </w:p>
    <w:p w:rsidR="006D7002" w:rsidRPr="00914DEE" w:rsidRDefault="00914DEE" w:rsidP="00914DEE">
      <w:pPr>
        <w:tabs>
          <w:tab w:val="left" w:pos="915"/>
          <w:tab w:val="center" w:pos="4680"/>
        </w:tabs>
        <w:spacing w:line="480" w:lineRule="auto"/>
        <w:rPr>
          <w:rFonts w:ascii="Times New Roman" w:hAnsi="Times New Roman" w:cs="Times New Roman"/>
          <w:sz w:val="24"/>
        </w:rPr>
      </w:pPr>
      <w:r w:rsidRPr="00914DEE">
        <w:rPr>
          <w:rFonts w:ascii="Times New Roman" w:hAnsi="Times New Roman" w:cs="Times New Roman"/>
          <w:sz w:val="24"/>
        </w:rPr>
        <w:tab/>
      </w:r>
      <w:r w:rsidRPr="00914DEE">
        <w:rPr>
          <w:rFonts w:ascii="Times New Roman" w:hAnsi="Times New Roman" w:cs="Times New Roman"/>
          <w:sz w:val="24"/>
        </w:rPr>
        <w:tab/>
      </w:r>
      <w:r w:rsidR="006D7002" w:rsidRPr="00914DEE">
        <w:rPr>
          <w:rFonts w:ascii="Times New Roman" w:hAnsi="Times New Roman" w:cs="Times New Roman"/>
          <w:sz w:val="24"/>
        </w:rPr>
        <w:t>Song Ye</w:t>
      </w:r>
    </w:p>
    <w:p w:rsidR="006D7002" w:rsidRPr="00A057E1" w:rsidRDefault="00876B10" w:rsidP="00975948">
      <w:pPr>
        <w:spacing w:line="480" w:lineRule="auto"/>
        <w:jc w:val="center"/>
        <w:rPr>
          <w:rFonts w:ascii="Times New Roman" w:hAnsi="Times New Roman" w:cs="Times New Roman"/>
          <w:sz w:val="24"/>
        </w:rPr>
      </w:pPr>
      <w:proofErr w:type="spellStart"/>
      <w:r>
        <w:rPr>
          <w:rFonts w:ascii="Times New Roman" w:hAnsi="Times New Roman" w:cs="Times New Roman"/>
          <w:sz w:val="24"/>
        </w:rPr>
        <w:t>Cog</w:t>
      </w:r>
      <w:r w:rsidR="00BD4315">
        <w:rPr>
          <w:rFonts w:ascii="Times New Roman" w:hAnsi="Times New Roman" w:cs="Times New Roman"/>
          <w:sz w:val="24"/>
        </w:rPr>
        <w:t>W</w:t>
      </w:r>
      <w:r>
        <w:rPr>
          <w:rFonts w:ascii="Times New Roman" w:hAnsi="Times New Roman" w:cs="Times New Roman"/>
          <w:sz w:val="24"/>
        </w:rPr>
        <w:t>orks</w:t>
      </w:r>
      <w:proofErr w:type="spellEnd"/>
      <w:r>
        <w:rPr>
          <w:rFonts w:ascii="Times New Roman" w:hAnsi="Times New Roman" w:cs="Times New Roman"/>
          <w:sz w:val="24"/>
        </w:rPr>
        <w:t xml:space="preserve"> Laboratory, </w:t>
      </w:r>
      <w:r w:rsidR="006D7002" w:rsidRPr="00A057E1">
        <w:rPr>
          <w:rFonts w:ascii="Times New Roman" w:hAnsi="Times New Roman" w:cs="Times New Roman"/>
          <w:sz w:val="24"/>
        </w:rPr>
        <w:t>Rensselaer Polytechnic Institute</w:t>
      </w:r>
    </w:p>
    <w:p w:rsidR="00975948" w:rsidRPr="00914DEE" w:rsidRDefault="00975948" w:rsidP="00975948">
      <w:pPr>
        <w:tabs>
          <w:tab w:val="left" w:pos="4140"/>
        </w:tabs>
        <w:spacing w:line="480" w:lineRule="auto"/>
        <w:rPr>
          <w:rFonts w:ascii="Times New Roman" w:hAnsi="Times New Roman" w:cs="Times New Roman"/>
          <w:sz w:val="24"/>
        </w:rPr>
      </w:pPr>
      <w:r w:rsidRPr="00914DEE">
        <w:rPr>
          <w:rFonts w:ascii="Times New Roman" w:hAnsi="Times New Roman" w:cs="Times New Roman"/>
          <w:sz w:val="24"/>
        </w:rPr>
        <w:tab/>
      </w:r>
    </w:p>
    <w:p w:rsidR="00975948" w:rsidRPr="00914DEE" w:rsidRDefault="00975948">
      <w:pPr>
        <w:rPr>
          <w:rFonts w:ascii="Times New Roman" w:hAnsi="Times New Roman" w:cs="Times New Roman"/>
          <w:sz w:val="24"/>
        </w:rPr>
      </w:pPr>
      <w:r w:rsidRPr="00914DEE">
        <w:rPr>
          <w:rFonts w:ascii="Times New Roman" w:hAnsi="Times New Roman" w:cs="Times New Roman"/>
          <w:sz w:val="24"/>
        </w:rPr>
        <w:br w:type="page"/>
      </w:r>
    </w:p>
    <w:p w:rsidR="00884E8F" w:rsidRDefault="00884E8F" w:rsidP="00884E8F">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lastRenderedPageBreak/>
        <w:t>Zoid Identification: Exploring Shape Recognition and Human</w:t>
      </w:r>
      <w:r w:rsidRPr="00186DC0">
        <w:rPr>
          <w:rFonts w:ascii="Times New Roman" w:hAnsi="Times New Roman" w:cs="Times New Roman"/>
          <w:sz w:val="24"/>
        </w:rPr>
        <w:t xml:space="preserve"> </w:t>
      </w:r>
      <w:r>
        <w:rPr>
          <w:rFonts w:ascii="Times New Roman" w:hAnsi="Times New Roman" w:cs="Times New Roman"/>
          <w:sz w:val="24"/>
        </w:rPr>
        <w:t>Expertise via Tetris</w:t>
      </w:r>
    </w:p>
    <w:p w:rsidR="00391634" w:rsidRDefault="0040414E" w:rsidP="00884E8F">
      <w:pPr>
        <w:tabs>
          <w:tab w:val="left" w:pos="900"/>
        </w:tabs>
        <w:spacing w:line="480" w:lineRule="auto"/>
        <w:rPr>
          <w:rFonts w:ascii="Times New Roman" w:hAnsi="Times New Roman" w:cs="Times New Roman"/>
          <w:sz w:val="24"/>
        </w:rPr>
      </w:pPr>
      <w:r w:rsidRPr="00A057E1">
        <w:rPr>
          <w:rFonts w:ascii="Times New Roman" w:hAnsi="Times New Roman" w:cs="Times New Roman"/>
          <w:sz w:val="24"/>
        </w:rPr>
        <w:tab/>
      </w:r>
      <w:r w:rsidR="006109B3">
        <w:rPr>
          <w:rFonts w:ascii="Times New Roman" w:hAnsi="Times New Roman" w:cs="Times New Roman"/>
          <w:sz w:val="24"/>
        </w:rPr>
        <w:t xml:space="preserve"> </w:t>
      </w:r>
      <w:r w:rsidR="00EB2221">
        <w:rPr>
          <w:rFonts w:ascii="Times New Roman" w:hAnsi="Times New Roman" w:cs="Times New Roman"/>
          <w:sz w:val="24"/>
        </w:rPr>
        <w:t>This is a placeholder for introductions:</w:t>
      </w:r>
    </w:p>
    <w:p w:rsidR="00EB2221" w:rsidRDefault="00EB2221" w:rsidP="00884E8F">
      <w:pPr>
        <w:tabs>
          <w:tab w:val="left" w:pos="900"/>
        </w:tabs>
        <w:spacing w:line="480" w:lineRule="auto"/>
        <w:rPr>
          <w:rFonts w:ascii="Times New Roman" w:hAnsi="Times New Roman" w:cs="Times New Roman"/>
          <w:sz w:val="24"/>
        </w:rPr>
      </w:pPr>
    </w:p>
    <w:p w:rsidR="00EB2221" w:rsidRDefault="00EB2221" w:rsidP="00884E8F">
      <w:pPr>
        <w:tabs>
          <w:tab w:val="left" w:pos="900"/>
        </w:tabs>
        <w:spacing w:line="480" w:lineRule="auto"/>
        <w:rPr>
          <w:rFonts w:ascii="Times New Roman" w:hAnsi="Times New Roman" w:cs="Times New Roman"/>
          <w:sz w:val="24"/>
        </w:rPr>
      </w:pPr>
    </w:p>
    <w:p w:rsidR="00EB2221" w:rsidRDefault="00EB2221" w:rsidP="00884E8F">
      <w:pPr>
        <w:tabs>
          <w:tab w:val="left" w:pos="900"/>
        </w:tabs>
        <w:spacing w:line="480" w:lineRule="auto"/>
        <w:rPr>
          <w:rFonts w:ascii="Times New Roman" w:hAnsi="Times New Roman" w:cs="Times New Roman"/>
          <w:sz w:val="24"/>
        </w:rPr>
      </w:pPr>
    </w:p>
    <w:p w:rsidR="00EB2221" w:rsidRDefault="00EB2221" w:rsidP="00884E8F">
      <w:pPr>
        <w:tabs>
          <w:tab w:val="left" w:pos="900"/>
        </w:tabs>
        <w:spacing w:line="480" w:lineRule="auto"/>
        <w:rPr>
          <w:rFonts w:ascii="Times New Roman" w:hAnsi="Times New Roman" w:cs="Times New Roman"/>
          <w:sz w:val="24"/>
        </w:rPr>
      </w:pPr>
    </w:p>
    <w:p w:rsidR="00EB2221" w:rsidRDefault="00EB2221" w:rsidP="00884E8F">
      <w:pPr>
        <w:tabs>
          <w:tab w:val="left" w:pos="900"/>
        </w:tabs>
        <w:spacing w:line="480" w:lineRule="auto"/>
        <w:rPr>
          <w:rFonts w:ascii="Times New Roman" w:hAnsi="Times New Roman" w:cs="Times New Roman"/>
          <w:sz w:val="24"/>
        </w:rPr>
      </w:pPr>
    </w:p>
    <w:p w:rsidR="00EB2221" w:rsidRDefault="00EB2221" w:rsidP="00884E8F">
      <w:pPr>
        <w:tabs>
          <w:tab w:val="left" w:pos="900"/>
        </w:tabs>
        <w:spacing w:line="480" w:lineRule="auto"/>
        <w:rPr>
          <w:rFonts w:ascii="Times New Roman" w:hAnsi="Times New Roman" w:cs="Times New Roman"/>
          <w:sz w:val="24"/>
        </w:rPr>
      </w:pPr>
    </w:p>
    <w:p w:rsidR="00200611" w:rsidRPr="00A057E1" w:rsidRDefault="00200611" w:rsidP="00200611">
      <w:pPr>
        <w:tabs>
          <w:tab w:val="left" w:pos="900"/>
        </w:tabs>
        <w:spacing w:line="480" w:lineRule="auto"/>
        <w:jc w:val="center"/>
        <w:rPr>
          <w:rFonts w:ascii="Times New Roman" w:hAnsi="Times New Roman" w:cs="Times New Roman"/>
          <w:b/>
          <w:sz w:val="24"/>
        </w:rPr>
      </w:pPr>
      <w:r w:rsidRPr="00A057E1">
        <w:rPr>
          <w:rFonts w:ascii="Times New Roman" w:hAnsi="Times New Roman" w:cs="Times New Roman"/>
          <w:b/>
          <w:sz w:val="24"/>
        </w:rPr>
        <w:t>Method</w:t>
      </w:r>
    </w:p>
    <w:p w:rsidR="00200611" w:rsidRPr="00A057E1" w:rsidRDefault="00200611" w:rsidP="00200611">
      <w:pPr>
        <w:tabs>
          <w:tab w:val="left" w:pos="900"/>
        </w:tabs>
        <w:spacing w:line="480" w:lineRule="auto"/>
        <w:rPr>
          <w:rFonts w:ascii="Times New Roman" w:hAnsi="Times New Roman" w:cs="Times New Roman"/>
          <w:b/>
          <w:sz w:val="24"/>
        </w:rPr>
      </w:pPr>
      <w:r w:rsidRPr="00A057E1">
        <w:rPr>
          <w:rFonts w:ascii="Times New Roman" w:hAnsi="Times New Roman" w:cs="Times New Roman"/>
          <w:b/>
          <w:sz w:val="24"/>
        </w:rPr>
        <w:t>Participants</w:t>
      </w:r>
    </w:p>
    <w:p w:rsidR="00200611" w:rsidRPr="00A057E1" w:rsidRDefault="00200611" w:rsidP="00200611">
      <w:pPr>
        <w:tabs>
          <w:tab w:val="left" w:pos="900"/>
        </w:tabs>
        <w:spacing w:line="480" w:lineRule="auto"/>
        <w:rPr>
          <w:rFonts w:ascii="Times New Roman" w:hAnsi="Times New Roman" w:cs="Times New Roman"/>
          <w:sz w:val="24"/>
        </w:rPr>
      </w:pPr>
      <w:r w:rsidRPr="00A057E1">
        <w:rPr>
          <w:rFonts w:ascii="Times New Roman" w:hAnsi="Times New Roman" w:cs="Times New Roman"/>
          <w:b/>
          <w:sz w:val="24"/>
        </w:rPr>
        <w:tab/>
      </w:r>
      <w:r w:rsidR="00884E8F">
        <w:rPr>
          <w:rFonts w:ascii="Times New Roman" w:hAnsi="Times New Roman" w:cs="Times New Roman"/>
          <w:sz w:val="24"/>
        </w:rPr>
        <w:t xml:space="preserve">This study involved 25 participants, who are undergraduate students at Rensselaer Polytechnic Institute. </w:t>
      </w:r>
      <w:r w:rsidR="008F1FBE">
        <w:rPr>
          <w:rFonts w:ascii="Times New Roman" w:hAnsi="Times New Roman" w:cs="Times New Roman"/>
          <w:sz w:val="24"/>
        </w:rPr>
        <w:t>Participants registered for this study in exchange of 1 course credit (</w:t>
      </w:r>
      <w:r w:rsidR="0029142A">
        <w:rPr>
          <w:rFonts w:ascii="Times New Roman" w:hAnsi="Times New Roman" w:cs="Times New Roman"/>
          <w:sz w:val="24"/>
        </w:rPr>
        <w:t xml:space="preserve">given as a </w:t>
      </w:r>
      <w:r w:rsidR="008F1FBE">
        <w:rPr>
          <w:rFonts w:ascii="Times New Roman" w:hAnsi="Times New Roman" w:cs="Times New Roman"/>
          <w:sz w:val="24"/>
        </w:rPr>
        <w:t>fixed amount upon completion of the study) towards a class. Colorblindness information was collected since the graphical interface presented to the participants made heavy use of red and green colors. All of the subjects reported they had typical color visions.</w:t>
      </w:r>
      <w:r w:rsidR="00320706">
        <w:rPr>
          <w:rFonts w:ascii="Times New Roman" w:hAnsi="Times New Roman" w:cs="Times New Roman"/>
          <w:sz w:val="24"/>
        </w:rPr>
        <w:t xml:space="preserve"> All participants were required to take a Gaming History Survey to report their personal gaming experiences, then to complete a Tetris Population Study</w:t>
      </w:r>
      <w:r w:rsidR="0029142A">
        <w:rPr>
          <w:rFonts w:ascii="Times New Roman" w:hAnsi="Times New Roman" w:cs="Times New Roman"/>
          <w:sz w:val="24"/>
        </w:rPr>
        <w:t xml:space="preserve"> using Meta-T </w:t>
      </w:r>
      <w:sdt>
        <w:sdtPr>
          <w:rPr>
            <w:rFonts w:ascii="Times New Roman" w:hAnsi="Times New Roman" w:cs="Times New Roman"/>
            <w:sz w:val="24"/>
          </w:rPr>
          <w:id w:val="660971476"/>
          <w:citation/>
        </w:sdtPr>
        <w:sdtEndPr/>
        <w:sdtContent>
          <w:r w:rsidR="0029142A">
            <w:rPr>
              <w:rFonts w:ascii="Times New Roman" w:hAnsi="Times New Roman" w:cs="Times New Roman"/>
              <w:sz w:val="24"/>
            </w:rPr>
            <w:fldChar w:fldCharType="begin"/>
          </w:r>
          <w:r w:rsidR="0029142A">
            <w:rPr>
              <w:rFonts w:ascii="Times New Roman" w:hAnsi="Times New Roman" w:cs="Times New Roman"/>
              <w:sz w:val="24"/>
            </w:rPr>
            <w:instrText xml:space="preserve"> CITATION Lin15 \l 1033 </w:instrText>
          </w:r>
          <w:r w:rsidR="0029142A">
            <w:rPr>
              <w:rFonts w:ascii="Times New Roman" w:hAnsi="Times New Roman" w:cs="Times New Roman"/>
              <w:sz w:val="24"/>
            </w:rPr>
            <w:fldChar w:fldCharType="separate"/>
          </w:r>
          <w:r w:rsidR="00552D4D" w:rsidRPr="00552D4D">
            <w:rPr>
              <w:rFonts w:ascii="Times New Roman" w:hAnsi="Times New Roman" w:cs="Times New Roman"/>
              <w:noProof/>
              <w:sz w:val="24"/>
            </w:rPr>
            <w:t>(Lindstedt &amp; Wayne, 2015)</w:t>
          </w:r>
          <w:r w:rsidR="0029142A">
            <w:rPr>
              <w:rFonts w:ascii="Times New Roman" w:hAnsi="Times New Roman" w:cs="Times New Roman"/>
              <w:sz w:val="24"/>
            </w:rPr>
            <w:fldChar w:fldCharType="end"/>
          </w:r>
        </w:sdtContent>
      </w:sdt>
      <w:r w:rsidR="006D69FF">
        <w:rPr>
          <w:rFonts w:ascii="Times New Roman" w:hAnsi="Times New Roman" w:cs="Times New Roman"/>
          <w:sz w:val="24"/>
        </w:rPr>
        <w:t xml:space="preserve"> where their Tetris skill levels </w:t>
      </w:r>
      <w:r w:rsidR="00961553">
        <w:rPr>
          <w:rFonts w:ascii="Times New Roman" w:hAnsi="Times New Roman" w:cs="Times New Roman"/>
          <w:sz w:val="24"/>
        </w:rPr>
        <w:t xml:space="preserve">(criterion scores, high scores, etc.) </w:t>
      </w:r>
      <w:r w:rsidR="006D69FF">
        <w:rPr>
          <w:rFonts w:ascii="Times New Roman" w:hAnsi="Times New Roman" w:cs="Times New Roman"/>
          <w:sz w:val="24"/>
        </w:rPr>
        <w:t>and play styles</w:t>
      </w:r>
      <w:r w:rsidR="00961553">
        <w:rPr>
          <w:rFonts w:ascii="Times New Roman" w:hAnsi="Times New Roman" w:cs="Times New Roman"/>
          <w:sz w:val="24"/>
        </w:rPr>
        <w:t xml:space="preserve"> (where they were looking at, where they preferred to place a Zoid) </w:t>
      </w:r>
      <w:r w:rsidR="001324FD">
        <w:rPr>
          <w:rFonts w:ascii="Times New Roman" w:hAnsi="Times New Roman" w:cs="Times New Roman"/>
          <w:sz w:val="24"/>
        </w:rPr>
        <w:t>were</w:t>
      </w:r>
      <w:r w:rsidR="006D69FF">
        <w:rPr>
          <w:rFonts w:ascii="Times New Roman" w:hAnsi="Times New Roman" w:cs="Times New Roman"/>
          <w:sz w:val="24"/>
        </w:rPr>
        <w:t xml:space="preserve"> recorded. </w:t>
      </w:r>
    </w:p>
    <w:p w:rsidR="00A735FD" w:rsidRPr="00A057E1" w:rsidRDefault="00A735FD" w:rsidP="00200611">
      <w:pPr>
        <w:tabs>
          <w:tab w:val="left" w:pos="900"/>
        </w:tabs>
        <w:spacing w:line="480" w:lineRule="auto"/>
        <w:rPr>
          <w:rFonts w:ascii="Times New Roman" w:hAnsi="Times New Roman" w:cs="Times New Roman"/>
          <w:b/>
          <w:sz w:val="24"/>
        </w:rPr>
      </w:pPr>
      <w:r w:rsidRPr="00A057E1">
        <w:rPr>
          <w:rFonts w:ascii="Times New Roman" w:hAnsi="Times New Roman" w:cs="Times New Roman"/>
          <w:b/>
          <w:sz w:val="24"/>
        </w:rPr>
        <w:t>Apparatus</w:t>
      </w:r>
      <w:r w:rsidR="008F1FBE">
        <w:rPr>
          <w:rFonts w:ascii="Times New Roman" w:hAnsi="Times New Roman" w:cs="Times New Roman"/>
          <w:b/>
          <w:sz w:val="24"/>
        </w:rPr>
        <w:t xml:space="preserve"> and Materials</w:t>
      </w:r>
    </w:p>
    <w:p w:rsidR="00A735FD" w:rsidRPr="00A735FD" w:rsidRDefault="00A735FD" w:rsidP="00200611">
      <w:pPr>
        <w:tabs>
          <w:tab w:val="left" w:pos="900"/>
        </w:tabs>
        <w:spacing w:line="480" w:lineRule="auto"/>
        <w:rPr>
          <w:rFonts w:ascii="Times New Roman" w:hAnsi="Times New Roman" w:cs="Times New Roman"/>
          <w:sz w:val="24"/>
        </w:rPr>
      </w:pPr>
      <w:r w:rsidRPr="00A057E1">
        <w:rPr>
          <w:rFonts w:ascii="Times New Roman" w:hAnsi="Times New Roman" w:cs="Times New Roman"/>
          <w:sz w:val="24"/>
        </w:rPr>
        <w:lastRenderedPageBreak/>
        <w:tab/>
      </w:r>
      <w:r w:rsidR="00F45628">
        <w:rPr>
          <w:rFonts w:ascii="Times New Roman" w:hAnsi="Times New Roman" w:cs="Times New Roman"/>
          <w:sz w:val="24"/>
        </w:rPr>
        <w:t>Studies took place in a sound-proof chamber</w:t>
      </w:r>
      <w:r w:rsidR="00A64567">
        <w:rPr>
          <w:rFonts w:ascii="Times New Roman" w:hAnsi="Times New Roman" w:cs="Times New Roman"/>
          <w:sz w:val="24"/>
        </w:rPr>
        <w:t xml:space="preserve"> with normal lighting</w:t>
      </w:r>
      <w:r w:rsidR="00F45628">
        <w:rPr>
          <w:rFonts w:ascii="Times New Roman" w:hAnsi="Times New Roman" w:cs="Times New Roman"/>
          <w:sz w:val="24"/>
        </w:rPr>
        <w:t>. A 20-inch</w:t>
      </w:r>
      <w:r w:rsidR="00A64567">
        <w:rPr>
          <w:rFonts w:ascii="Times New Roman" w:hAnsi="Times New Roman" w:cs="Times New Roman"/>
          <w:sz w:val="24"/>
        </w:rPr>
        <w:t xml:space="preserve"> color</w:t>
      </w:r>
      <w:r w:rsidR="00F45628">
        <w:rPr>
          <w:rFonts w:ascii="Times New Roman" w:hAnsi="Times New Roman" w:cs="Times New Roman"/>
          <w:sz w:val="24"/>
        </w:rPr>
        <w:t xml:space="preserve"> monitor</w:t>
      </w:r>
      <w:r w:rsidR="00A64567">
        <w:rPr>
          <w:rFonts w:ascii="Times New Roman" w:hAnsi="Times New Roman" w:cs="Times New Roman"/>
          <w:sz w:val="24"/>
        </w:rPr>
        <w:t xml:space="preserve"> is used for displaying stimuli,</w:t>
      </w:r>
      <w:r w:rsidR="00F45628">
        <w:rPr>
          <w:rFonts w:ascii="Times New Roman" w:hAnsi="Times New Roman" w:cs="Times New Roman"/>
          <w:sz w:val="24"/>
        </w:rPr>
        <w:t xml:space="preserve"> </w:t>
      </w:r>
      <w:r w:rsidR="00A64567">
        <w:rPr>
          <w:rFonts w:ascii="Times New Roman" w:hAnsi="Times New Roman" w:cs="Times New Roman"/>
          <w:sz w:val="24"/>
        </w:rPr>
        <w:t>which</w:t>
      </w:r>
      <w:r w:rsidR="00F45628">
        <w:rPr>
          <w:rFonts w:ascii="Times New Roman" w:hAnsi="Times New Roman" w:cs="Times New Roman"/>
          <w:sz w:val="24"/>
        </w:rPr>
        <w:t xml:space="preserve"> placed on a table in front of where the participants were sitting. The distance between the monitor and the subject’s eyes was approximately 30 cm long. A </w:t>
      </w:r>
      <w:proofErr w:type="spellStart"/>
      <w:r w:rsidR="00F45628">
        <w:rPr>
          <w:rFonts w:ascii="Times New Roman" w:hAnsi="Times New Roman" w:cs="Times New Roman"/>
          <w:sz w:val="24"/>
        </w:rPr>
        <w:t>Cedrus</w:t>
      </w:r>
      <w:proofErr w:type="spellEnd"/>
      <w:r w:rsidR="00F45628">
        <w:rPr>
          <w:rFonts w:ascii="Times New Roman" w:hAnsi="Times New Roman" w:cs="Times New Roman"/>
          <w:sz w:val="24"/>
        </w:rPr>
        <w:t xml:space="preserve">® RB-834 Respond Pad with custom labeled buttons was used in the study to serve as the only input device for the participant. </w:t>
      </w:r>
      <w:r w:rsidR="00A64567">
        <w:rPr>
          <w:rFonts w:ascii="Times New Roman" w:hAnsi="Times New Roman" w:cs="Times New Roman"/>
          <w:sz w:val="24"/>
        </w:rPr>
        <w:t xml:space="preserve">(See Appendix </w:t>
      </w:r>
      <w:proofErr w:type="spellStart"/>
      <w:r w:rsidR="00A64567">
        <w:rPr>
          <w:rFonts w:ascii="Times New Roman" w:hAnsi="Times New Roman" w:cs="Times New Roman"/>
          <w:sz w:val="24"/>
        </w:rPr>
        <w:t>i</w:t>
      </w:r>
      <w:proofErr w:type="spellEnd"/>
      <w:r w:rsidR="00A64567">
        <w:rPr>
          <w:rFonts w:ascii="Times New Roman" w:hAnsi="Times New Roman" w:cs="Times New Roman"/>
          <w:sz w:val="24"/>
        </w:rPr>
        <w:t xml:space="preserve"> for button layouts.) A custom program running on the latest version of PsychoPy2 on a Windows 10 computer was used to present instructions, control the stimuli and collect experiment data. (See Appendix ii for the source code of the program.)</w:t>
      </w:r>
    </w:p>
    <w:p w:rsidR="00B65972" w:rsidRPr="00A057E1" w:rsidRDefault="00B65972" w:rsidP="00200611">
      <w:pPr>
        <w:tabs>
          <w:tab w:val="left" w:pos="900"/>
        </w:tabs>
        <w:spacing w:line="480" w:lineRule="auto"/>
        <w:rPr>
          <w:rFonts w:ascii="Times New Roman" w:hAnsi="Times New Roman" w:cs="Times New Roman"/>
          <w:b/>
          <w:sz w:val="24"/>
        </w:rPr>
      </w:pPr>
      <w:r w:rsidRPr="00A057E1">
        <w:rPr>
          <w:rFonts w:ascii="Times New Roman" w:hAnsi="Times New Roman" w:cs="Times New Roman"/>
          <w:b/>
          <w:sz w:val="24"/>
        </w:rPr>
        <w:t>Procedure</w:t>
      </w:r>
    </w:p>
    <w:p w:rsidR="00B46F56" w:rsidRDefault="0029142A" w:rsidP="00200611">
      <w:pPr>
        <w:tabs>
          <w:tab w:val="left" w:pos="900"/>
        </w:tabs>
        <w:spacing w:line="480" w:lineRule="auto"/>
        <w:rPr>
          <w:rFonts w:ascii="Times New Roman" w:hAnsi="Times New Roman" w:cs="Times New Roman"/>
          <w:sz w:val="24"/>
        </w:rPr>
      </w:pPr>
      <w:r>
        <w:rPr>
          <w:rFonts w:ascii="Times New Roman" w:hAnsi="Times New Roman" w:cs="Times New Roman"/>
          <w:b/>
          <w:sz w:val="24"/>
        </w:rPr>
        <w:tab/>
      </w:r>
      <w:r w:rsidRPr="0029142A">
        <w:rPr>
          <w:rFonts w:ascii="Times New Roman" w:hAnsi="Times New Roman" w:cs="Times New Roman"/>
          <w:sz w:val="24"/>
        </w:rPr>
        <w:t>After par</w:t>
      </w:r>
      <w:r>
        <w:rPr>
          <w:rFonts w:ascii="Times New Roman" w:hAnsi="Times New Roman" w:cs="Times New Roman"/>
          <w:sz w:val="24"/>
        </w:rPr>
        <w:t xml:space="preserve">ticipants competed the Game History Survey and the Population Study, they were able to participant in this study. </w:t>
      </w:r>
      <w:r w:rsidR="00A14124">
        <w:rPr>
          <w:rFonts w:ascii="Times New Roman" w:hAnsi="Times New Roman" w:cs="Times New Roman"/>
          <w:sz w:val="24"/>
        </w:rPr>
        <w:t>Participants did this experiment individually. Each participant was asked to sit in front of the monitor and to adjust his/her seat to an appropriate height. (Only one participant is allowed in the experiment chamber at a time</w:t>
      </w:r>
      <w:r w:rsidR="00A14124" w:rsidRPr="00A14124">
        <w:rPr>
          <w:rFonts w:ascii="Times New Roman" w:hAnsi="Times New Roman" w:cs="Times New Roman"/>
          <w:sz w:val="24"/>
        </w:rPr>
        <w:t>.</w:t>
      </w:r>
      <w:r w:rsidR="00A14124">
        <w:rPr>
          <w:rFonts w:ascii="Times New Roman" w:hAnsi="Times New Roman" w:cs="Times New Roman"/>
          <w:sz w:val="24"/>
        </w:rPr>
        <w:t xml:space="preserve">) </w:t>
      </w:r>
      <w:r>
        <w:rPr>
          <w:rFonts w:ascii="Times New Roman" w:hAnsi="Times New Roman" w:cs="Times New Roman"/>
          <w:sz w:val="24"/>
        </w:rPr>
        <w:t>Then a deck of slides are shown</w:t>
      </w:r>
      <w:r w:rsidR="00A14124">
        <w:rPr>
          <w:rFonts w:ascii="Times New Roman" w:hAnsi="Times New Roman" w:cs="Times New Roman"/>
          <w:sz w:val="24"/>
        </w:rPr>
        <w:t xml:space="preserve"> to the participant</w:t>
      </w:r>
      <w:r>
        <w:rPr>
          <w:rFonts w:ascii="Times New Roman" w:hAnsi="Times New Roman" w:cs="Times New Roman"/>
          <w:sz w:val="24"/>
        </w:rPr>
        <w:t xml:space="preserve"> as an introduction. (See Appendix iii for the slides.) </w:t>
      </w:r>
      <w:r w:rsidR="00833D0D">
        <w:rPr>
          <w:rFonts w:ascii="Times New Roman" w:hAnsi="Times New Roman" w:cs="Times New Roman"/>
          <w:sz w:val="24"/>
        </w:rPr>
        <w:t>Following the instruction, the participant would be logged in with an Experiment ID and being asked with some related demographics information questions.</w:t>
      </w:r>
    </w:p>
    <w:p w:rsidR="00F405F6" w:rsidRPr="0029142A" w:rsidRDefault="00F405F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ab/>
      </w:r>
      <w:r w:rsidR="00A14124">
        <w:rPr>
          <w:rFonts w:ascii="Times New Roman" w:hAnsi="Times New Roman" w:cs="Times New Roman"/>
          <w:sz w:val="24"/>
        </w:rPr>
        <w:t xml:space="preserve">For the experiment, a participant was </w:t>
      </w:r>
      <w:r w:rsidR="00353561">
        <w:rPr>
          <w:rFonts w:ascii="Times New Roman" w:hAnsi="Times New Roman" w:cs="Times New Roman"/>
          <w:sz w:val="24"/>
        </w:rPr>
        <w:t xml:space="preserve">presented with the following stimuli: After a short ready cue, a pair of </w:t>
      </w:r>
      <w:proofErr w:type="spellStart"/>
      <w:r w:rsidR="00353561">
        <w:rPr>
          <w:rFonts w:ascii="Times New Roman" w:hAnsi="Times New Roman" w:cs="Times New Roman"/>
          <w:sz w:val="24"/>
        </w:rPr>
        <w:t>Zoids</w:t>
      </w:r>
      <w:proofErr w:type="spellEnd"/>
      <w:r w:rsidR="00353561">
        <w:rPr>
          <w:rFonts w:ascii="Times New Roman" w:hAnsi="Times New Roman" w:cs="Times New Roman"/>
          <w:sz w:val="24"/>
        </w:rPr>
        <w:t xml:space="preserve"> from the 7 type of </w:t>
      </w:r>
      <w:proofErr w:type="spellStart"/>
      <w:r w:rsidR="00353561">
        <w:rPr>
          <w:rFonts w:ascii="Times New Roman" w:hAnsi="Times New Roman" w:cs="Times New Roman"/>
          <w:sz w:val="24"/>
        </w:rPr>
        <w:t>Zoids</w:t>
      </w:r>
      <w:proofErr w:type="spellEnd"/>
      <w:r w:rsidR="00353561">
        <w:rPr>
          <w:rFonts w:ascii="Times New Roman" w:hAnsi="Times New Roman" w:cs="Times New Roman"/>
          <w:sz w:val="24"/>
        </w:rPr>
        <w:t xml:space="preserve"> in the Tetris game will appear on the screen, one on the left, the other one on the right</w:t>
      </w:r>
      <w:r w:rsidR="00552D4D">
        <w:rPr>
          <w:rFonts w:ascii="Times New Roman" w:hAnsi="Times New Roman" w:cs="Times New Roman"/>
          <w:sz w:val="24"/>
        </w:rPr>
        <w:t>, they could come in different orientations</w:t>
      </w:r>
      <w:r w:rsidR="00353561">
        <w:rPr>
          <w:rFonts w:ascii="Times New Roman" w:hAnsi="Times New Roman" w:cs="Times New Roman"/>
          <w:sz w:val="24"/>
        </w:rPr>
        <w:t xml:space="preserve">. The participant then would compare those two </w:t>
      </w:r>
      <w:proofErr w:type="spellStart"/>
      <w:r w:rsidR="00353561">
        <w:rPr>
          <w:rFonts w:ascii="Times New Roman" w:hAnsi="Times New Roman" w:cs="Times New Roman"/>
          <w:sz w:val="24"/>
        </w:rPr>
        <w:t>Zoids</w:t>
      </w:r>
      <w:proofErr w:type="spellEnd"/>
      <w:r w:rsidR="00353561">
        <w:rPr>
          <w:rFonts w:ascii="Times New Roman" w:hAnsi="Times New Roman" w:cs="Times New Roman"/>
          <w:sz w:val="24"/>
        </w:rPr>
        <w:t xml:space="preserve"> and determine if they are of the same type or not</w:t>
      </w:r>
      <w:r w:rsidR="00513498">
        <w:rPr>
          <w:rFonts w:ascii="Times New Roman" w:hAnsi="Times New Roman" w:cs="Times New Roman"/>
          <w:sz w:val="24"/>
        </w:rPr>
        <w:t xml:space="preserve"> regardless of the </w:t>
      </w:r>
      <w:proofErr w:type="spellStart"/>
      <w:r w:rsidR="00513498">
        <w:rPr>
          <w:rFonts w:ascii="Times New Roman" w:hAnsi="Times New Roman" w:cs="Times New Roman"/>
          <w:sz w:val="24"/>
        </w:rPr>
        <w:t>Zoid’d</w:t>
      </w:r>
      <w:proofErr w:type="spellEnd"/>
      <w:r w:rsidR="00513498">
        <w:rPr>
          <w:rFonts w:ascii="Times New Roman" w:hAnsi="Times New Roman" w:cs="Times New Roman"/>
          <w:sz w:val="24"/>
        </w:rPr>
        <w:t xml:space="preserve"> orientation</w:t>
      </w:r>
      <w:r w:rsidR="00353561">
        <w:rPr>
          <w:rFonts w:ascii="Times New Roman" w:hAnsi="Times New Roman" w:cs="Times New Roman"/>
          <w:sz w:val="24"/>
        </w:rPr>
        <w:t xml:space="preserve">, </w:t>
      </w:r>
      <w:r w:rsidR="00833D0D">
        <w:rPr>
          <w:rFonts w:ascii="Times New Roman" w:hAnsi="Times New Roman" w:cs="Times New Roman"/>
          <w:sz w:val="24"/>
        </w:rPr>
        <w:t>he/she would</w:t>
      </w:r>
      <w:r w:rsidR="00353561">
        <w:rPr>
          <w:rFonts w:ascii="Times New Roman" w:hAnsi="Times New Roman" w:cs="Times New Roman"/>
          <w:sz w:val="24"/>
        </w:rPr>
        <w:t xml:space="preserve"> respond by pressing the corresponding button on the Respond Pad. After the participant responded, another ready cue followed by a new Zoid pair will appear. </w:t>
      </w:r>
      <w:r w:rsidR="00A14124">
        <w:rPr>
          <w:rFonts w:ascii="Times New Roman" w:hAnsi="Times New Roman" w:cs="Times New Roman"/>
          <w:sz w:val="24"/>
        </w:rPr>
        <w:t>Each experiment session</w:t>
      </w:r>
      <w:r>
        <w:rPr>
          <w:rFonts w:ascii="Times New Roman" w:hAnsi="Times New Roman" w:cs="Times New Roman"/>
          <w:sz w:val="24"/>
        </w:rPr>
        <w:t xml:space="preserve"> contain</w:t>
      </w:r>
      <w:r w:rsidR="00A14124">
        <w:rPr>
          <w:rFonts w:ascii="Times New Roman" w:hAnsi="Times New Roman" w:cs="Times New Roman"/>
          <w:sz w:val="24"/>
        </w:rPr>
        <w:t>ed</w:t>
      </w:r>
      <w:r w:rsidR="00833D0D">
        <w:rPr>
          <w:rFonts w:ascii="Times New Roman" w:hAnsi="Times New Roman" w:cs="Times New Roman"/>
          <w:sz w:val="24"/>
        </w:rPr>
        <w:t xml:space="preserve"> a total of 605 stimulus divided </w:t>
      </w:r>
      <w:r w:rsidR="00833D0D">
        <w:rPr>
          <w:rFonts w:ascii="Times New Roman" w:hAnsi="Times New Roman" w:cs="Times New Roman"/>
          <w:sz w:val="24"/>
        </w:rPr>
        <w:lastRenderedPageBreak/>
        <w:t>into 10 blocks</w:t>
      </w:r>
      <w:r>
        <w:rPr>
          <w:rFonts w:ascii="Times New Roman" w:hAnsi="Times New Roman" w:cs="Times New Roman"/>
          <w:sz w:val="24"/>
        </w:rPr>
        <w:t xml:space="preserve">, with 60 or 61 pairs of </w:t>
      </w:r>
      <w:r w:rsidR="00353561">
        <w:rPr>
          <w:rFonts w:ascii="Times New Roman" w:hAnsi="Times New Roman" w:cs="Times New Roman"/>
          <w:sz w:val="24"/>
        </w:rPr>
        <w:t>stimulus</w:t>
      </w:r>
      <w:r>
        <w:rPr>
          <w:rFonts w:ascii="Times New Roman" w:hAnsi="Times New Roman" w:cs="Times New Roman"/>
          <w:sz w:val="24"/>
        </w:rPr>
        <w:t xml:space="preserve"> in each block. </w:t>
      </w:r>
      <w:r w:rsidR="00833D0D">
        <w:rPr>
          <w:rFonts w:ascii="Times New Roman" w:hAnsi="Times New Roman" w:cs="Times New Roman"/>
          <w:sz w:val="24"/>
        </w:rPr>
        <w:t xml:space="preserve">(Zoid selection and grouping details will be discussed in the “Design” section below.) </w:t>
      </w:r>
      <w:r>
        <w:rPr>
          <w:rFonts w:ascii="Times New Roman" w:hAnsi="Times New Roman" w:cs="Times New Roman"/>
          <w:sz w:val="24"/>
        </w:rPr>
        <w:t xml:space="preserve">In between each blocks, participants are allowed to have a self-paced break, which </w:t>
      </w:r>
      <w:r w:rsidR="00A14124">
        <w:rPr>
          <w:rFonts w:ascii="Times New Roman" w:hAnsi="Times New Roman" w:cs="Times New Roman"/>
          <w:sz w:val="24"/>
        </w:rPr>
        <w:t>was</w:t>
      </w:r>
      <w:r>
        <w:rPr>
          <w:rFonts w:ascii="Times New Roman" w:hAnsi="Times New Roman" w:cs="Times New Roman"/>
          <w:sz w:val="24"/>
        </w:rPr>
        <w:t xml:space="preserve"> up to 3 minutes, and receive</w:t>
      </w:r>
      <w:r w:rsidR="00A14124">
        <w:rPr>
          <w:rFonts w:ascii="Times New Roman" w:hAnsi="Times New Roman" w:cs="Times New Roman"/>
          <w:sz w:val="24"/>
        </w:rPr>
        <w:t>d</w:t>
      </w:r>
      <w:r>
        <w:rPr>
          <w:rFonts w:ascii="Times New Roman" w:hAnsi="Times New Roman" w:cs="Times New Roman"/>
          <w:sz w:val="24"/>
        </w:rPr>
        <w:t xml:space="preserve"> feedbacks of their performance </w:t>
      </w:r>
      <w:r w:rsidR="00A14124">
        <w:rPr>
          <w:rFonts w:ascii="Times New Roman" w:hAnsi="Times New Roman" w:cs="Times New Roman"/>
          <w:sz w:val="24"/>
        </w:rPr>
        <w:t xml:space="preserve">in the last block. </w:t>
      </w:r>
      <w:r w:rsidR="00833D0D">
        <w:rPr>
          <w:rFonts w:ascii="Times New Roman" w:hAnsi="Times New Roman" w:cs="Times New Roman"/>
          <w:sz w:val="24"/>
        </w:rPr>
        <w:t>During this break time t</w:t>
      </w:r>
      <w:r w:rsidR="00A14124">
        <w:rPr>
          <w:rFonts w:ascii="Times New Roman" w:hAnsi="Times New Roman" w:cs="Times New Roman"/>
          <w:sz w:val="24"/>
        </w:rPr>
        <w:t>hey we</w:t>
      </w:r>
      <w:r>
        <w:rPr>
          <w:rFonts w:ascii="Times New Roman" w:hAnsi="Times New Roman" w:cs="Times New Roman"/>
          <w:sz w:val="24"/>
        </w:rPr>
        <w:t>re instructed to either speed up  or slow down</w:t>
      </w:r>
      <w:r w:rsidR="00833D0D">
        <w:rPr>
          <w:rFonts w:ascii="Times New Roman" w:hAnsi="Times New Roman" w:cs="Times New Roman"/>
          <w:sz w:val="24"/>
        </w:rPr>
        <w:t>, depending on their performance:</w:t>
      </w:r>
      <w:r>
        <w:rPr>
          <w:rFonts w:ascii="Times New Roman" w:hAnsi="Times New Roman" w:cs="Times New Roman"/>
          <w:sz w:val="24"/>
        </w:rPr>
        <w:t xml:space="preserve"> </w:t>
      </w:r>
      <w:r w:rsidR="00BD6325">
        <w:rPr>
          <w:rFonts w:ascii="Times New Roman" w:hAnsi="Times New Roman" w:cs="Times New Roman"/>
          <w:sz w:val="24"/>
        </w:rPr>
        <w:t>s</w:t>
      </w:r>
      <w:r w:rsidR="00833D0D">
        <w:rPr>
          <w:rFonts w:ascii="Times New Roman" w:hAnsi="Times New Roman" w:cs="Times New Roman"/>
          <w:sz w:val="24"/>
        </w:rPr>
        <w:t xml:space="preserve">peed up if his/her accuracy is above 96%; slow down </w:t>
      </w:r>
      <w:r>
        <w:rPr>
          <w:rFonts w:ascii="Times New Roman" w:hAnsi="Times New Roman" w:cs="Times New Roman"/>
          <w:sz w:val="24"/>
        </w:rPr>
        <w:t>if his/her accuracy is below 95%. After the break has ended or being skipped, a 10-second countdown time</w:t>
      </w:r>
      <w:r w:rsidR="00887979">
        <w:rPr>
          <w:rFonts w:ascii="Times New Roman" w:hAnsi="Times New Roman" w:cs="Times New Roman"/>
          <w:sz w:val="24"/>
        </w:rPr>
        <w:t>r</w:t>
      </w:r>
      <w:r>
        <w:rPr>
          <w:rFonts w:ascii="Times New Roman" w:hAnsi="Times New Roman" w:cs="Times New Roman"/>
          <w:sz w:val="24"/>
        </w:rPr>
        <w:t xml:space="preserve"> </w:t>
      </w:r>
      <w:r w:rsidR="00A14124">
        <w:rPr>
          <w:rFonts w:ascii="Times New Roman" w:hAnsi="Times New Roman" w:cs="Times New Roman"/>
          <w:sz w:val="24"/>
        </w:rPr>
        <w:t>will start</w:t>
      </w:r>
      <w:r>
        <w:rPr>
          <w:rFonts w:ascii="Times New Roman" w:hAnsi="Times New Roman" w:cs="Times New Roman"/>
          <w:sz w:val="24"/>
        </w:rPr>
        <w:t xml:space="preserve"> and </w:t>
      </w:r>
      <w:r w:rsidR="00A14124">
        <w:rPr>
          <w:rFonts w:ascii="Times New Roman" w:hAnsi="Times New Roman" w:cs="Times New Roman"/>
          <w:sz w:val="24"/>
        </w:rPr>
        <w:t xml:space="preserve">the participants are being told to get ready for the next block. (See Appendix </w:t>
      </w:r>
      <w:proofErr w:type="gramStart"/>
      <w:r w:rsidR="00A14124">
        <w:rPr>
          <w:rFonts w:ascii="Times New Roman" w:hAnsi="Times New Roman" w:cs="Times New Roman"/>
          <w:sz w:val="24"/>
        </w:rPr>
        <w:t>iv</w:t>
      </w:r>
      <w:proofErr w:type="gramEnd"/>
      <w:r w:rsidR="00A14124">
        <w:rPr>
          <w:rFonts w:ascii="Times New Roman" w:hAnsi="Times New Roman" w:cs="Times New Roman"/>
          <w:sz w:val="24"/>
        </w:rPr>
        <w:t xml:space="preserve"> for screenshots of the experiment program.)</w:t>
      </w:r>
      <w:r w:rsidR="00BD6325">
        <w:rPr>
          <w:rFonts w:ascii="Times New Roman" w:hAnsi="Times New Roman" w:cs="Times New Roman"/>
          <w:sz w:val="24"/>
        </w:rPr>
        <w:t xml:space="preserve"> As a reference, the overall experiment procedure is similar to a typical mental rotation experiment</w:t>
      </w:r>
      <w:r w:rsidR="00BD6325" w:rsidRPr="00BD6325">
        <w:rPr>
          <w:rFonts w:ascii="Times New Roman" w:hAnsi="Times New Roman" w:cs="Times New Roman"/>
          <w:sz w:val="24"/>
        </w:rPr>
        <w:t xml:space="preserve"> </w:t>
      </w:r>
      <w:sdt>
        <w:sdtPr>
          <w:rPr>
            <w:rFonts w:ascii="Times New Roman" w:hAnsi="Times New Roman" w:cs="Times New Roman"/>
            <w:sz w:val="24"/>
          </w:rPr>
          <w:id w:val="-1885168985"/>
          <w:citation/>
        </w:sdtPr>
        <w:sdtEndPr/>
        <w:sdtContent>
          <w:r w:rsidR="00BD6325">
            <w:rPr>
              <w:rFonts w:ascii="Times New Roman" w:hAnsi="Times New Roman" w:cs="Times New Roman"/>
              <w:sz w:val="24"/>
            </w:rPr>
            <w:fldChar w:fldCharType="begin"/>
          </w:r>
          <w:r w:rsidR="00BD6325">
            <w:rPr>
              <w:rFonts w:ascii="Times New Roman" w:hAnsi="Times New Roman" w:cs="Times New Roman"/>
              <w:sz w:val="24"/>
            </w:rPr>
            <w:instrText xml:space="preserve"> CITATION She71 \l 1033 </w:instrText>
          </w:r>
          <w:r w:rsidR="00BD6325">
            <w:rPr>
              <w:rFonts w:ascii="Times New Roman" w:hAnsi="Times New Roman" w:cs="Times New Roman"/>
              <w:sz w:val="24"/>
            </w:rPr>
            <w:fldChar w:fldCharType="separate"/>
          </w:r>
          <w:r w:rsidR="00552D4D" w:rsidRPr="00552D4D">
            <w:rPr>
              <w:rFonts w:ascii="Times New Roman" w:hAnsi="Times New Roman" w:cs="Times New Roman"/>
              <w:noProof/>
              <w:sz w:val="24"/>
            </w:rPr>
            <w:t>(Shepard, 1971)</w:t>
          </w:r>
          <w:r w:rsidR="00BD6325">
            <w:rPr>
              <w:rFonts w:ascii="Times New Roman" w:hAnsi="Times New Roman" w:cs="Times New Roman"/>
              <w:sz w:val="24"/>
            </w:rPr>
            <w:fldChar w:fldCharType="end"/>
          </w:r>
        </w:sdtContent>
      </w:sdt>
      <w:r w:rsidR="00BD6325">
        <w:rPr>
          <w:rFonts w:ascii="Times New Roman" w:hAnsi="Times New Roman" w:cs="Times New Roman"/>
          <w:sz w:val="24"/>
        </w:rPr>
        <w:t>, with Tetris elements</w:t>
      </w:r>
      <w:r w:rsidR="00ED69E6">
        <w:rPr>
          <w:rFonts w:ascii="Times New Roman" w:hAnsi="Times New Roman" w:cs="Times New Roman"/>
          <w:sz w:val="24"/>
        </w:rPr>
        <w:t>, and the participants are not able to directly manipulate the shapes</w:t>
      </w:r>
      <w:r w:rsidR="00BD6325">
        <w:rPr>
          <w:rFonts w:ascii="Times New Roman" w:hAnsi="Times New Roman" w:cs="Times New Roman"/>
          <w:sz w:val="24"/>
        </w:rPr>
        <w:t xml:space="preserve">. </w:t>
      </w:r>
    </w:p>
    <w:p w:rsidR="00B46F56" w:rsidRDefault="00B46F56" w:rsidP="00200611">
      <w:pPr>
        <w:tabs>
          <w:tab w:val="left" w:pos="900"/>
        </w:tabs>
        <w:spacing w:line="480" w:lineRule="auto"/>
        <w:rPr>
          <w:rFonts w:ascii="Times New Roman" w:hAnsi="Times New Roman" w:cs="Times New Roman"/>
          <w:b/>
          <w:sz w:val="24"/>
        </w:rPr>
      </w:pPr>
      <w:r w:rsidRPr="00A057E1">
        <w:rPr>
          <w:rFonts w:ascii="Times New Roman" w:hAnsi="Times New Roman" w:cs="Times New Roman"/>
          <w:b/>
          <w:sz w:val="24"/>
        </w:rPr>
        <w:t>Design</w:t>
      </w:r>
    </w:p>
    <w:p w:rsidR="003D1DB2"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T</w:t>
      </w:r>
      <w:r w:rsidR="00BD6325">
        <w:rPr>
          <w:rFonts w:ascii="Times New Roman" w:hAnsi="Times New Roman" w:cs="Times New Roman"/>
          <w:sz w:val="24"/>
        </w:rPr>
        <w:t>he makeup of</w:t>
      </w:r>
      <w:r>
        <w:rPr>
          <w:rFonts w:ascii="Times New Roman" w:hAnsi="Times New Roman" w:cs="Times New Roman"/>
          <w:sz w:val="24"/>
        </w:rPr>
        <w:t xml:space="preserve"> all the 605 stimulus is described below: there are 7 </w:t>
      </w:r>
      <w:proofErr w:type="spellStart"/>
      <w:r>
        <w:rPr>
          <w:rFonts w:ascii="Times New Roman" w:hAnsi="Times New Roman" w:cs="Times New Roman"/>
          <w:sz w:val="24"/>
        </w:rPr>
        <w:t>Zoids</w:t>
      </w:r>
      <w:proofErr w:type="spellEnd"/>
      <w:r>
        <w:rPr>
          <w:rFonts w:ascii="Times New Roman" w:hAnsi="Times New Roman" w:cs="Times New Roman"/>
          <w:sz w:val="24"/>
        </w:rPr>
        <w:t xml:space="preserve"> in the game Tetris, each one is combined from 4 small “squares” and has an intuitive name:</w:t>
      </w:r>
      <w:r w:rsidRPr="00ED69E6">
        <w:rPr>
          <w:noProof/>
        </w:rPr>
        <w:t xml:space="preserve"> </w:t>
      </w:r>
    </w:p>
    <w:tbl>
      <w:tblPr>
        <w:tblStyle w:val="TableGrid"/>
        <w:tblW w:w="0" w:type="auto"/>
        <w:tblLook w:val="04A0" w:firstRow="1" w:lastRow="0" w:firstColumn="1" w:lastColumn="0" w:noHBand="0" w:noVBand="1"/>
      </w:tblPr>
      <w:tblGrid>
        <w:gridCol w:w="1164"/>
        <w:gridCol w:w="1164"/>
        <w:gridCol w:w="1165"/>
        <w:gridCol w:w="1165"/>
        <w:gridCol w:w="1165"/>
        <w:gridCol w:w="1165"/>
        <w:gridCol w:w="1165"/>
        <w:gridCol w:w="1165"/>
      </w:tblGrid>
      <w:tr w:rsidR="00ED69E6" w:rsidTr="00ED69E6">
        <w:trPr>
          <w:trHeight w:val="1186"/>
        </w:trPr>
        <w:tc>
          <w:tcPr>
            <w:tcW w:w="1164" w:type="dxa"/>
            <w:vAlign w:val="center"/>
          </w:tcPr>
          <w:p w:rsidR="00ED69E6" w:rsidRDefault="00ED69E6" w:rsidP="00ED69E6">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Shape</w:t>
            </w:r>
          </w:p>
        </w:tc>
        <w:tc>
          <w:tcPr>
            <w:tcW w:w="1164"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14DB77E6" wp14:editId="2CA4083C">
                      <wp:simplePos x="0" y="0"/>
                      <wp:positionH relativeFrom="column">
                        <wp:posOffset>139065</wp:posOffset>
                      </wp:positionH>
                      <wp:positionV relativeFrom="paragraph">
                        <wp:posOffset>203200</wp:posOffset>
                      </wp:positionV>
                      <wp:extent cx="259987" cy="257175"/>
                      <wp:effectExtent l="0" t="0" r="6985" b="9525"/>
                      <wp:wrapNone/>
                      <wp:docPr id="40" name="Rectangle 39"/>
                      <wp:cNvGraphicFramePr/>
                      <a:graphic xmlns:a="http://schemas.openxmlformats.org/drawingml/2006/main">
                        <a:graphicData uri="http://schemas.microsoft.com/office/word/2010/wordprocessingShape">
                          <wps:wsp>
                            <wps:cNvSpPr/>
                            <wps:spPr>
                              <a:xfrm>
                                <a:off x="0" y="0"/>
                                <a:ext cx="259987" cy="2571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CDCC706" id="Rectangle 39" o:spid="_x0000_s1026" style="position:absolute;margin-left:10.95pt;margin-top:16pt;width:20.4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" fillcolor="black [3213]" stroked="f" strokeweight="1pt"/>
                  </w:pict>
                </mc:Fallback>
              </mc:AlternateContent>
            </w:r>
          </w:p>
        </w:tc>
        <w:tc>
          <w:tcPr>
            <w:tcW w:w="1165"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19B3CC9E" wp14:editId="7FC813E3">
                      <wp:simplePos x="0" y="0"/>
                      <wp:positionH relativeFrom="column">
                        <wp:posOffset>207010</wp:posOffset>
                      </wp:positionH>
                      <wp:positionV relativeFrom="paragraph">
                        <wp:posOffset>79375</wp:posOffset>
                      </wp:positionV>
                      <wp:extent cx="152559" cy="590550"/>
                      <wp:effectExtent l="0" t="0" r="0" b="0"/>
                      <wp:wrapNone/>
                      <wp:docPr id="41" name="Rectangle 40"/>
                      <wp:cNvGraphicFramePr/>
                      <a:graphic xmlns:a="http://schemas.openxmlformats.org/drawingml/2006/main">
                        <a:graphicData uri="http://schemas.microsoft.com/office/word/2010/wordprocessingShape">
                          <wps:wsp>
                            <wps:cNvSpPr/>
                            <wps:spPr>
                              <a:xfrm>
                                <a:off x="0" y="0"/>
                                <a:ext cx="152559" cy="5905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3600A95" id="Rectangle 40" o:spid="_x0000_s1026" style="position:absolute;margin-left:16.3pt;margin-top:6.25pt;width:12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" fillcolor="black [3213]" stroked="f" strokeweight="1pt"/>
                  </w:pict>
                </mc:Fallback>
              </mc:AlternateContent>
            </w:r>
          </w:p>
        </w:tc>
        <w:tc>
          <w:tcPr>
            <w:tcW w:w="1165"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w:drawing>
                <wp:anchor distT="0" distB="0" distL="114300" distR="114300" simplePos="0" relativeHeight="251667456" behindDoc="0" locked="0" layoutInCell="1" allowOverlap="1" wp14:anchorId="49B90AF0" wp14:editId="524D1EAE">
                  <wp:simplePos x="0" y="0"/>
                  <wp:positionH relativeFrom="column">
                    <wp:posOffset>140970</wp:posOffset>
                  </wp:positionH>
                  <wp:positionV relativeFrom="paragraph">
                    <wp:posOffset>155575</wp:posOffset>
                  </wp:positionV>
                  <wp:extent cx="285331" cy="428625"/>
                  <wp:effectExtent l="0" t="0" r="635" b="0"/>
                  <wp:wrapNone/>
                  <wp:docPr id="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331" cy="428625"/>
                          </a:xfrm>
                          <a:prstGeom prst="rect">
                            <a:avLst/>
                          </a:prstGeom>
                        </pic:spPr>
                      </pic:pic>
                    </a:graphicData>
                  </a:graphic>
                  <wp14:sizeRelH relativeFrom="margin">
                    <wp14:pctWidth>0</wp14:pctWidth>
                  </wp14:sizeRelH>
                  <wp14:sizeRelV relativeFrom="margin">
                    <wp14:pctHeight>0</wp14:pctHeight>
                  </wp14:sizeRelV>
                </wp:anchor>
              </w:drawing>
            </w:r>
          </w:p>
        </w:tc>
        <w:tc>
          <w:tcPr>
            <w:tcW w:w="1165"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w:drawing>
                <wp:anchor distT="0" distB="0" distL="114300" distR="114300" simplePos="0" relativeHeight="251665408" behindDoc="0" locked="0" layoutInCell="1" allowOverlap="1" wp14:anchorId="14CF5F62" wp14:editId="1835EB7F">
                  <wp:simplePos x="0" y="0"/>
                  <wp:positionH relativeFrom="column">
                    <wp:posOffset>149860</wp:posOffset>
                  </wp:positionH>
                  <wp:positionV relativeFrom="paragraph">
                    <wp:posOffset>155077</wp:posOffset>
                  </wp:positionV>
                  <wp:extent cx="285206" cy="428625"/>
                  <wp:effectExtent l="0" t="0" r="635" b="0"/>
                  <wp:wrapNone/>
                  <wp:docPr id="3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V="1">
                            <a:off x="0" y="0"/>
                            <a:ext cx="285206" cy="428625"/>
                          </a:xfrm>
                          <a:prstGeom prst="rect">
                            <a:avLst/>
                          </a:prstGeom>
                        </pic:spPr>
                      </pic:pic>
                    </a:graphicData>
                  </a:graphic>
                  <wp14:sizeRelH relativeFrom="margin">
                    <wp14:pctWidth>0</wp14:pctWidth>
                  </wp14:sizeRelH>
                  <wp14:sizeRelV relativeFrom="margin">
                    <wp14:pctHeight>0</wp14:pctHeight>
                  </wp14:sizeRelV>
                </wp:anchor>
              </w:drawing>
            </w:r>
          </w:p>
        </w:tc>
        <w:tc>
          <w:tcPr>
            <w:tcW w:w="1165"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w:drawing>
                <wp:anchor distT="0" distB="0" distL="114300" distR="114300" simplePos="0" relativeHeight="251666432" behindDoc="0" locked="0" layoutInCell="1" allowOverlap="1" wp14:anchorId="60FD4A6D" wp14:editId="67982194">
                  <wp:simplePos x="0" y="0"/>
                  <wp:positionH relativeFrom="column">
                    <wp:posOffset>106045</wp:posOffset>
                  </wp:positionH>
                  <wp:positionV relativeFrom="paragraph">
                    <wp:posOffset>279400</wp:posOffset>
                  </wp:positionV>
                  <wp:extent cx="383311" cy="254635"/>
                  <wp:effectExtent l="0" t="0" r="0" b="0"/>
                  <wp:wrapNone/>
                  <wp:docPr id="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383311" cy="254635"/>
                          </a:xfrm>
                          <a:prstGeom prst="rect">
                            <a:avLst/>
                          </a:prstGeom>
                        </pic:spPr>
                      </pic:pic>
                    </a:graphicData>
                  </a:graphic>
                  <wp14:sizeRelH relativeFrom="margin">
                    <wp14:pctWidth>0</wp14:pctWidth>
                  </wp14:sizeRelH>
                  <wp14:sizeRelV relativeFrom="margin">
                    <wp14:pctHeight>0</wp14:pctHeight>
                  </wp14:sizeRelV>
                </wp:anchor>
              </w:drawing>
            </w:r>
          </w:p>
        </w:tc>
        <w:tc>
          <w:tcPr>
            <w:tcW w:w="1165"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w:drawing>
                <wp:anchor distT="0" distB="0" distL="114300" distR="114300" simplePos="0" relativeHeight="251663360" behindDoc="0" locked="0" layoutInCell="1" allowOverlap="1" wp14:anchorId="05ECD559" wp14:editId="31BC6B39">
                  <wp:simplePos x="0" y="0"/>
                  <wp:positionH relativeFrom="column">
                    <wp:posOffset>116205</wp:posOffset>
                  </wp:positionH>
                  <wp:positionV relativeFrom="paragraph">
                    <wp:posOffset>279400</wp:posOffset>
                  </wp:positionV>
                  <wp:extent cx="383311" cy="254635"/>
                  <wp:effectExtent l="0" t="0" r="0" b="0"/>
                  <wp:wrapNone/>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311" cy="254635"/>
                          </a:xfrm>
                          <a:prstGeom prst="rect">
                            <a:avLst/>
                          </a:prstGeom>
                        </pic:spPr>
                      </pic:pic>
                    </a:graphicData>
                  </a:graphic>
                  <wp14:sizeRelH relativeFrom="margin">
                    <wp14:pctWidth>0</wp14:pctWidth>
                  </wp14:sizeRelH>
                  <wp14:sizeRelV relativeFrom="margin">
                    <wp14:pctHeight>0</wp14:pctHeight>
                  </wp14:sizeRelV>
                </wp:anchor>
              </w:drawing>
            </w:r>
          </w:p>
        </w:tc>
        <w:tc>
          <w:tcPr>
            <w:tcW w:w="1165" w:type="dxa"/>
          </w:tcPr>
          <w:p w:rsidR="00ED69E6" w:rsidRDefault="00ED69E6" w:rsidP="00200611">
            <w:pPr>
              <w:tabs>
                <w:tab w:val="left" w:pos="900"/>
              </w:tabs>
              <w:spacing w:line="480" w:lineRule="auto"/>
              <w:rPr>
                <w:rFonts w:ascii="Times New Roman" w:hAnsi="Times New Roman" w:cs="Times New Roman"/>
                <w:sz w:val="24"/>
              </w:rPr>
            </w:pPr>
            <w:r w:rsidRPr="00ED69E6">
              <w:rPr>
                <w:rFonts w:ascii="Times New Roman" w:hAnsi="Times New Roman" w:cs="Times New Roman"/>
                <w:noProof/>
                <w:sz w:val="24"/>
              </w:rPr>
              <w:drawing>
                <wp:anchor distT="0" distB="0" distL="114300" distR="114300" simplePos="0" relativeHeight="251664384" behindDoc="0" locked="0" layoutInCell="1" allowOverlap="1" wp14:anchorId="3074CE3B" wp14:editId="246A2C65">
                  <wp:simplePos x="0" y="0"/>
                  <wp:positionH relativeFrom="column">
                    <wp:posOffset>80010</wp:posOffset>
                  </wp:positionH>
                  <wp:positionV relativeFrom="paragraph">
                    <wp:posOffset>279482</wp:posOffset>
                  </wp:positionV>
                  <wp:extent cx="384299" cy="254635"/>
                  <wp:effectExtent l="0" t="0" r="0" b="0"/>
                  <wp:wrapNone/>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299" cy="254635"/>
                          </a:xfrm>
                          <a:prstGeom prst="rect">
                            <a:avLst/>
                          </a:prstGeom>
                        </pic:spPr>
                      </pic:pic>
                    </a:graphicData>
                  </a:graphic>
                  <wp14:sizeRelH relativeFrom="margin">
                    <wp14:pctWidth>0</wp14:pctWidth>
                  </wp14:sizeRelH>
                  <wp14:sizeRelV relativeFrom="margin">
                    <wp14:pctHeight>0</wp14:pctHeight>
                  </wp14:sizeRelV>
                </wp:anchor>
              </w:drawing>
            </w:r>
          </w:p>
        </w:tc>
      </w:tr>
      <w:tr w:rsidR="00ED69E6" w:rsidTr="00ED69E6">
        <w:trPr>
          <w:trHeight w:val="512"/>
        </w:trPr>
        <w:tc>
          <w:tcPr>
            <w:tcW w:w="1164" w:type="dxa"/>
            <w:vAlign w:val="center"/>
          </w:tcPr>
          <w:p w:rsidR="00ED69E6" w:rsidRDefault="00ED69E6" w:rsidP="00ED69E6">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Name</w:t>
            </w:r>
          </w:p>
        </w:tc>
        <w:tc>
          <w:tcPr>
            <w:tcW w:w="1164"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O</w:t>
            </w:r>
          </w:p>
        </w:tc>
        <w:tc>
          <w:tcPr>
            <w:tcW w:w="1165"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I</w:t>
            </w:r>
          </w:p>
        </w:tc>
        <w:tc>
          <w:tcPr>
            <w:tcW w:w="1165"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J</w:t>
            </w:r>
          </w:p>
        </w:tc>
        <w:tc>
          <w:tcPr>
            <w:tcW w:w="1165"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L</w:t>
            </w:r>
          </w:p>
        </w:tc>
        <w:tc>
          <w:tcPr>
            <w:tcW w:w="1165"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Z</w:t>
            </w:r>
          </w:p>
        </w:tc>
        <w:tc>
          <w:tcPr>
            <w:tcW w:w="1165"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S</w:t>
            </w:r>
          </w:p>
        </w:tc>
        <w:tc>
          <w:tcPr>
            <w:tcW w:w="1165" w:type="dxa"/>
          </w:tcPr>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T</w:t>
            </w:r>
          </w:p>
        </w:tc>
      </w:tr>
    </w:tbl>
    <w:p w:rsidR="00ED69E6" w:rsidRDefault="00ED69E6"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Table 1: Zoid shapes and names</w:t>
      </w:r>
    </w:p>
    <w:p w:rsidR="00552D4D" w:rsidRDefault="00E05A70"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 xml:space="preserve">Notice there is a </w:t>
      </w:r>
      <w:r w:rsidR="00EB2221">
        <w:rPr>
          <w:rFonts w:ascii="Times New Roman" w:hAnsi="Times New Roman" w:cs="Times New Roman"/>
          <w:sz w:val="24"/>
        </w:rPr>
        <w:t xml:space="preserve">Zoid </w:t>
      </w:r>
      <w:r>
        <w:rPr>
          <w:rFonts w:ascii="Times New Roman" w:hAnsi="Times New Roman" w:cs="Times New Roman"/>
          <w:sz w:val="24"/>
        </w:rPr>
        <w:t>pair</w:t>
      </w:r>
      <w:r w:rsidR="00ED69E6">
        <w:rPr>
          <w:rFonts w:ascii="Times New Roman" w:hAnsi="Times New Roman" w:cs="Times New Roman"/>
          <w:sz w:val="24"/>
        </w:rPr>
        <w:t xml:space="preserve">: “J” and “L,” </w:t>
      </w:r>
      <w:r>
        <w:rPr>
          <w:rFonts w:ascii="Times New Roman" w:hAnsi="Times New Roman" w:cs="Times New Roman"/>
          <w:sz w:val="24"/>
        </w:rPr>
        <w:t xml:space="preserve">those 2 are actually mirrored shapes. Similarly, “Z” and “S” are mirrored shapes, too. </w:t>
      </w:r>
    </w:p>
    <w:p w:rsidR="00ED69E6" w:rsidRDefault="00552D4D"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Just like</w:t>
      </w:r>
      <w:r w:rsidR="00EB2221">
        <w:rPr>
          <w:rFonts w:ascii="Times New Roman" w:hAnsi="Times New Roman" w:cs="Times New Roman"/>
          <w:sz w:val="24"/>
        </w:rPr>
        <w:t xml:space="preserve"> a player can rotate a Zoid</w:t>
      </w:r>
      <w:r>
        <w:rPr>
          <w:rFonts w:ascii="Times New Roman" w:hAnsi="Times New Roman" w:cs="Times New Roman"/>
          <w:sz w:val="24"/>
        </w:rPr>
        <w:t xml:space="preserve"> in a Tetris game, </w:t>
      </w:r>
      <w:r w:rsidR="00EB2221">
        <w:rPr>
          <w:rFonts w:ascii="Times New Roman" w:hAnsi="Times New Roman" w:cs="Times New Roman"/>
          <w:sz w:val="24"/>
        </w:rPr>
        <w:t xml:space="preserve">in this experiment, </w:t>
      </w:r>
      <w:r>
        <w:rPr>
          <w:rFonts w:ascii="Times New Roman" w:hAnsi="Times New Roman" w:cs="Times New Roman"/>
          <w:sz w:val="24"/>
        </w:rPr>
        <w:t xml:space="preserve">for each </w:t>
      </w:r>
      <w:r w:rsidR="00EB2221">
        <w:rPr>
          <w:rFonts w:ascii="Times New Roman" w:hAnsi="Times New Roman" w:cs="Times New Roman"/>
          <w:sz w:val="24"/>
        </w:rPr>
        <w:t>Zoid</w:t>
      </w:r>
      <w:r>
        <w:rPr>
          <w:rFonts w:ascii="Times New Roman" w:hAnsi="Times New Roman" w:cs="Times New Roman"/>
          <w:sz w:val="24"/>
        </w:rPr>
        <w:t xml:space="preserve">, </w:t>
      </w:r>
      <w:r w:rsidR="00EB2221">
        <w:rPr>
          <w:rFonts w:ascii="Times New Roman" w:hAnsi="Times New Roman" w:cs="Times New Roman"/>
          <w:sz w:val="24"/>
        </w:rPr>
        <w:t xml:space="preserve">it can appear to be in up to 4 </w:t>
      </w:r>
      <w:r>
        <w:rPr>
          <w:rFonts w:ascii="Times New Roman" w:hAnsi="Times New Roman" w:cs="Times New Roman"/>
          <w:sz w:val="24"/>
        </w:rPr>
        <w:t>possible orientations</w:t>
      </w:r>
      <w:r w:rsidR="00EB2221">
        <w:rPr>
          <w:rFonts w:ascii="Times New Roman" w:hAnsi="Times New Roman" w:cs="Times New Roman"/>
          <w:sz w:val="24"/>
        </w:rPr>
        <w:t xml:space="preserve">: 0°, 90°, 180°, 270°, (participants are not able to </w:t>
      </w:r>
      <w:r w:rsidR="00EB2221">
        <w:rPr>
          <w:rFonts w:ascii="Times New Roman" w:hAnsi="Times New Roman" w:cs="Times New Roman"/>
          <w:sz w:val="24"/>
        </w:rPr>
        <w:lastRenderedPageBreak/>
        <w:t xml:space="preserve">actually rotate it on the screen), but if a shape looks exactly the same after rotation, it will not be considered as a possible orientation, here are the possible orientations of all </w:t>
      </w:r>
      <w:proofErr w:type="spellStart"/>
      <w:r w:rsidR="00EB2221">
        <w:rPr>
          <w:rFonts w:ascii="Times New Roman" w:hAnsi="Times New Roman" w:cs="Times New Roman"/>
          <w:sz w:val="24"/>
        </w:rPr>
        <w:t>Zoids</w:t>
      </w:r>
      <w:proofErr w:type="spellEnd"/>
      <w:r>
        <w:rPr>
          <w:rFonts w:ascii="Times New Roman" w:hAnsi="Times New Roman" w:cs="Times New Roman"/>
          <w:sz w:val="24"/>
        </w:rPr>
        <w:t>:</w:t>
      </w:r>
    </w:p>
    <w:tbl>
      <w:tblPr>
        <w:tblStyle w:val="TableGrid"/>
        <w:tblW w:w="0" w:type="auto"/>
        <w:tblLook w:val="04A0" w:firstRow="1" w:lastRow="0" w:firstColumn="1" w:lastColumn="0" w:noHBand="0" w:noVBand="1"/>
      </w:tblPr>
      <w:tblGrid>
        <w:gridCol w:w="1949"/>
        <w:gridCol w:w="1053"/>
        <w:gridCol w:w="1049"/>
        <w:gridCol w:w="1042"/>
        <w:gridCol w:w="1049"/>
        <w:gridCol w:w="1049"/>
        <w:gridCol w:w="1047"/>
        <w:gridCol w:w="1049"/>
      </w:tblGrid>
      <w:tr w:rsidR="00EB2221" w:rsidTr="00EB2221">
        <w:trPr>
          <w:trHeight w:val="277"/>
        </w:trPr>
        <w:tc>
          <w:tcPr>
            <w:tcW w:w="1949" w:type="dxa"/>
            <w:vAlign w:val="center"/>
          </w:tcPr>
          <w:p w:rsidR="00552D4D" w:rsidRDefault="00EB2221" w:rsidP="00252A99">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Orientation\</w:t>
            </w:r>
            <w:r w:rsidR="00552D4D">
              <w:rPr>
                <w:rFonts w:ascii="Times New Roman" w:hAnsi="Times New Roman" w:cs="Times New Roman"/>
                <w:sz w:val="24"/>
              </w:rPr>
              <w:t>Name</w:t>
            </w:r>
          </w:p>
        </w:tc>
        <w:tc>
          <w:tcPr>
            <w:tcW w:w="1053"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O</w:t>
            </w:r>
          </w:p>
        </w:tc>
        <w:tc>
          <w:tcPr>
            <w:tcW w:w="1049"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I</w:t>
            </w:r>
          </w:p>
        </w:tc>
        <w:tc>
          <w:tcPr>
            <w:tcW w:w="1042"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J</w:t>
            </w:r>
          </w:p>
        </w:tc>
        <w:tc>
          <w:tcPr>
            <w:tcW w:w="1049"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L</w:t>
            </w:r>
          </w:p>
        </w:tc>
        <w:tc>
          <w:tcPr>
            <w:tcW w:w="1049"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Z</w:t>
            </w:r>
          </w:p>
        </w:tc>
        <w:tc>
          <w:tcPr>
            <w:tcW w:w="1047"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S</w:t>
            </w:r>
          </w:p>
        </w:tc>
        <w:tc>
          <w:tcPr>
            <w:tcW w:w="1049" w:type="dxa"/>
          </w:tcPr>
          <w:p w:rsidR="00552D4D" w:rsidRDefault="00552D4D" w:rsidP="00252A99">
            <w:pPr>
              <w:tabs>
                <w:tab w:val="left" w:pos="900"/>
              </w:tabs>
              <w:spacing w:line="480" w:lineRule="auto"/>
              <w:rPr>
                <w:rFonts w:ascii="Times New Roman" w:hAnsi="Times New Roman" w:cs="Times New Roman"/>
                <w:sz w:val="24"/>
              </w:rPr>
            </w:pPr>
            <w:r>
              <w:rPr>
                <w:rFonts w:ascii="Times New Roman" w:hAnsi="Times New Roman" w:cs="Times New Roman"/>
                <w:sz w:val="24"/>
              </w:rPr>
              <w:t>T</w:t>
            </w:r>
          </w:p>
        </w:tc>
      </w:tr>
      <w:tr w:rsidR="00EB2221" w:rsidTr="00EB2221">
        <w:trPr>
          <w:trHeight w:val="277"/>
        </w:trPr>
        <w:tc>
          <w:tcPr>
            <w:tcW w:w="19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0</w:t>
            </w:r>
          </w:p>
        </w:tc>
        <w:tc>
          <w:tcPr>
            <w:tcW w:w="1053"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2"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7"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r>
      <w:tr w:rsidR="00EB2221" w:rsidTr="00EB2221">
        <w:trPr>
          <w:trHeight w:val="277"/>
        </w:trPr>
        <w:tc>
          <w:tcPr>
            <w:tcW w:w="19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90</w:t>
            </w:r>
          </w:p>
        </w:tc>
        <w:tc>
          <w:tcPr>
            <w:tcW w:w="1053"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2"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7"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r>
      <w:tr w:rsidR="00EB2221" w:rsidTr="00EB2221">
        <w:trPr>
          <w:trHeight w:val="277"/>
        </w:trPr>
        <w:tc>
          <w:tcPr>
            <w:tcW w:w="19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180</w:t>
            </w:r>
          </w:p>
        </w:tc>
        <w:tc>
          <w:tcPr>
            <w:tcW w:w="1053"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2"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7"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r>
      <w:tr w:rsidR="00EB2221" w:rsidTr="00EB2221">
        <w:trPr>
          <w:trHeight w:val="277"/>
        </w:trPr>
        <w:tc>
          <w:tcPr>
            <w:tcW w:w="19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270</w:t>
            </w:r>
          </w:p>
        </w:tc>
        <w:tc>
          <w:tcPr>
            <w:tcW w:w="1053"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2"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7"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Yes</w:t>
            </w:r>
          </w:p>
        </w:tc>
      </w:tr>
      <w:tr w:rsidR="00EB2221" w:rsidTr="00EB2221">
        <w:trPr>
          <w:trHeight w:val="277"/>
        </w:trPr>
        <w:tc>
          <w:tcPr>
            <w:tcW w:w="19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 xml:space="preserve">Total # of </w:t>
            </w:r>
          </w:p>
        </w:tc>
        <w:tc>
          <w:tcPr>
            <w:tcW w:w="1053"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1</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2</w:t>
            </w:r>
          </w:p>
        </w:tc>
        <w:tc>
          <w:tcPr>
            <w:tcW w:w="1042"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4</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4</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2</w:t>
            </w:r>
          </w:p>
        </w:tc>
        <w:tc>
          <w:tcPr>
            <w:tcW w:w="1047"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2</w:t>
            </w:r>
          </w:p>
        </w:tc>
        <w:tc>
          <w:tcPr>
            <w:tcW w:w="1049" w:type="dxa"/>
            <w:vAlign w:val="center"/>
          </w:tcPr>
          <w:p w:rsidR="00EB2221" w:rsidRDefault="00EB2221" w:rsidP="00EB2221">
            <w:pPr>
              <w:tabs>
                <w:tab w:val="left" w:pos="900"/>
              </w:tabs>
              <w:spacing w:line="480" w:lineRule="auto"/>
              <w:jc w:val="center"/>
              <w:rPr>
                <w:rFonts w:ascii="Times New Roman" w:hAnsi="Times New Roman" w:cs="Times New Roman"/>
                <w:sz w:val="24"/>
              </w:rPr>
            </w:pPr>
            <w:r>
              <w:rPr>
                <w:rFonts w:ascii="Times New Roman" w:hAnsi="Times New Roman" w:cs="Times New Roman"/>
                <w:sz w:val="24"/>
              </w:rPr>
              <w:t>4</w:t>
            </w:r>
          </w:p>
        </w:tc>
      </w:tr>
    </w:tbl>
    <w:p w:rsidR="00552D4D" w:rsidRDefault="00EB2221"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Table 2: Zoid orientations</w:t>
      </w:r>
    </w:p>
    <w:p w:rsidR="000D1466" w:rsidRDefault="003E274B" w:rsidP="00200611">
      <w:pPr>
        <w:tabs>
          <w:tab w:val="left" w:pos="900"/>
        </w:tabs>
        <w:spacing w:line="48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simplePos x="0" y="0"/>
                <wp:positionH relativeFrom="column">
                  <wp:posOffset>1162050</wp:posOffset>
                </wp:positionH>
                <wp:positionV relativeFrom="paragraph">
                  <wp:posOffset>2455545</wp:posOffset>
                </wp:positionV>
                <wp:extent cx="3362325" cy="8477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3362325" cy="8477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739285" id="Rectangle 12" o:spid="_x0000_s1026" style="position:absolute;margin-left:91.5pt;margin-top:193.35pt;width:264.75pt;height:66.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" filled="f" strokecolor="black [3213]" strokeweight="1pt"/>
            </w:pict>
          </mc:Fallback>
        </mc:AlternateContent>
      </w:r>
      <w:r w:rsidR="000D1466">
        <w:rPr>
          <w:rFonts w:ascii="Times New Roman" w:hAnsi="Times New Roman" w:cs="Times New Roman"/>
          <w:sz w:val="24"/>
        </w:rPr>
        <w:t xml:space="preserve">This results in a total number of 19 Zoid/Orientation </w:t>
      </w:r>
      <w:r w:rsidR="00776CC5">
        <w:rPr>
          <w:rFonts w:ascii="Times New Roman" w:hAnsi="Times New Roman" w:cs="Times New Roman"/>
          <w:sz w:val="24"/>
        </w:rPr>
        <w:t>combinations. F</w:t>
      </w:r>
      <w:r w:rsidR="000D1466">
        <w:rPr>
          <w:rFonts w:ascii="Times New Roman" w:hAnsi="Times New Roman" w:cs="Times New Roman"/>
          <w:sz w:val="24"/>
        </w:rPr>
        <w:t xml:space="preserve">or an easy referencing, each of those is called an “Instance.” In this study, each Instance is paired up with all other </w:t>
      </w:r>
      <w:r w:rsidR="00776CC5">
        <w:rPr>
          <w:rFonts w:ascii="Times New Roman" w:hAnsi="Times New Roman" w:cs="Times New Roman"/>
          <w:sz w:val="24"/>
        </w:rPr>
        <w:t>I</w:t>
      </w:r>
      <w:r w:rsidR="000D1466">
        <w:rPr>
          <w:rFonts w:ascii="Times New Roman" w:hAnsi="Times New Roman" w:cs="Times New Roman"/>
          <w:sz w:val="24"/>
        </w:rPr>
        <w:t xml:space="preserve">nstances, </w:t>
      </w:r>
      <w:r w:rsidR="00776CC5">
        <w:rPr>
          <w:rFonts w:ascii="Times New Roman" w:hAnsi="Times New Roman" w:cs="Times New Roman"/>
          <w:sz w:val="24"/>
        </w:rPr>
        <w:t xml:space="preserve">ending up in </w:t>
      </w:r>
      <m:oMath>
        <m:r>
          <w:rPr>
            <w:rFonts w:ascii="Cambria Math" w:hAnsi="Cambria Math" w:cs="Times New Roman"/>
            <w:sz w:val="24"/>
          </w:rPr>
          <m:t>19×19=361</m:t>
        </m:r>
      </m:oMath>
      <w:r w:rsidR="00776CC5">
        <w:rPr>
          <w:rFonts w:ascii="Times New Roman" w:hAnsi="Times New Roman" w:cs="Times New Roman"/>
          <w:sz w:val="24"/>
        </w:rPr>
        <w:t xml:space="preserve"> “Pairs.” Those are the stimulus displayed to the participant </w:t>
      </w:r>
      <w:r>
        <w:rPr>
          <w:rFonts w:ascii="Times New Roman" w:hAnsi="Times New Roman" w:cs="Times New Roman"/>
          <w:sz w:val="24"/>
        </w:rPr>
        <w:t>during an experiment, One Instance in the Pair will appear on the left, the other one on the right.</w:t>
      </w:r>
      <w:r w:rsidR="00776CC5">
        <w:rPr>
          <w:rFonts w:ascii="Times New Roman" w:hAnsi="Times New Roman" w:cs="Times New Roman"/>
          <w:sz w:val="24"/>
        </w:rPr>
        <w:t xml:space="preserve"> In each of the set of 361 Pairs, if 2 Instances are not the same Instance, there will exist another Pair in the set, also containing those 2 Instances, but </w:t>
      </w:r>
      <w:r>
        <w:rPr>
          <w:rFonts w:ascii="Times New Roman" w:hAnsi="Times New Roman" w:cs="Times New Roman"/>
          <w:sz w:val="24"/>
        </w:rPr>
        <w:t xml:space="preserve">with </w:t>
      </w:r>
      <w:r w:rsidR="00776CC5">
        <w:rPr>
          <w:rFonts w:ascii="Times New Roman" w:hAnsi="Times New Roman" w:cs="Times New Roman"/>
          <w:sz w:val="24"/>
        </w:rPr>
        <w:t xml:space="preserve">swapped </w:t>
      </w:r>
      <w:r>
        <w:rPr>
          <w:rFonts w:ascii="Times New Roman" w:hAnsi="Times New Roman" w:cs="Times New Roman"/>
          <w:sz w:val="24"/>
        </w:rPr>
        <w:t>left and right locations. Those Pairs are called swapped Pairs. See an example below.</w:t>
      </w:r>
    </w:p>
    <w:p w:rsidR="003E274B" w:rsidRDefault="003E274B" w:rsidP="00200611">
      <w:pPr>
        <w:tabs>
          <w:tab w:val="left" w:pos="900"/>
        </w:tabs>
        <w:spacing w:line="480" w:lineRule="auto"/>
        <w:rPr>
          <w:rFonts w:ascii="Times New Roman" w:hAnsi="Times New Roman" w:cs="Times New Roman"/>
          <w:sz w:val="24"/>
        </w:rPr>
      </w:pPr>
      <w:r w:rsidRPr="003E274B">
        <w:rPr>
          <w:rFonts w:ascii="Times New Roman" w:hAnsi="Times New Roman" w:cs="Times New Roman"/>
          <w:noProof/>
          <w:sz w:val="24"/>
        </w:rPr>
        <w:drawing>
          <wp:anchor distT="0" distB="0" distL="114300" distR="114300" simplePos="0" relativeHeight="251670528" behindDoc="0" locked="0" layoutInCell="1" allowOverlap="1" wp14:anchorId="02D74289" wp14:editId="1720218B">
            <wp:simplePos x="0" y="0"/>
            <wp:positionH relativeFrom="column">
              <wp:posOffset>2097405</wp:posOffset>
            </wp:positionH>
            <wp:positionV relativeFrom="paragraph">
              <wp:posOffset>28575</wp:posOffset>
            </wp:positionV>
            <wp:extent cx="285115" cy="428625"/>
            <wp:effectExtent l="0" t="0" r="635" b="0"/>
            <wp:wrapNone/>
            <wp:docPr id="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Pr="003E274B">
        <w:rPr>
          <w:rFonts w:ascii="Times New Roman" w:hAnsi="Times New Roman" w:cs="Times New Roman"/>
          <w:noProof/>
          <w:sz w:val="24"/>
        </w:rPr>
        <w:drawing>
          <wp:anchor distT="0" distB="0" distL="114300" distR="114300" simplePos="0" relativeHeight="251673600" behindDoc="0" locked="0" layoutInCell="1" allowOverlap="1" wp14:anchorId="70862DF7" wp14:editId="669E3DC3">
            <wp:simplePos x="0" y="0"/>
            <wp:positionH relativeFrom="margin">
              <wp:posOffset>3340735</wp:posOffset>
            </wp:positionH>
            <wp:positionV relativeFrom="paragraph">
              <wp:posOffset>28575</wp:posOffset>
            </wp:positionV>
            <wp:extent cx="285115" cy="428625"/>
            <wp:effectExtent l="0" t="0" r="635" b="0"/>
            <wp:wrapNone/>
            <wp:docPr id="1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Pr="003E274B">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57202241" wp14:editId="06CF0E87">
                <wp:simplePos x="0" y="0"/>
                <wp:positionH relativeFrom="column">
                  <wp:posOffset>1559560</wp:posOffset>
                </wp:positionH>
                <wp:positionV relativeFrom="paragraph">
                  <wp:posOffset>123825</wp:posOffset>
                </wp:positionV>
                <wp:extent cx="259715" cy="257175"/>
                <wp:effectExtent l="0" t="0" r="6985" b="9525"/>
                <wp:wrapNone/>
                <wp:docPr id="8" name="Rectangle 39"/>
                <wp:cNvGraphicFramePr/>
                <a:graphic xmlns:a="http://schemas.openxmlformats.org/drawingml/2006/main">
                  <a:graphicData uri="http://schemas.microsoft.com/office/word/2010/wordprocessingShape">
                    <wps:wsp>
                      <wps:cNvSpPr/>
                      <wps:spPr>
                        <a:xfrm>
                          <a:off x="0" y="0"/>
                          <a:ext cx="259715" cy="2571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BCB1259" id="Rectangle 39" o:spid="_x0000_s1026" style="position:absolute;margin-left:122.8pt;margin-top:9.75pt;width:20.4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" fillcolor="black [3213]" stroked="f" strokeweight="1pt"/>
            </w:pict>
          </mc:Fallback>
        </mc:AlternateContent>
      </w:r>
      <w:r w:rsidRPr="003E274B">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5C92C3A2" wp14:editId="05680ACD">
                <wp:simplePos x="0" y="0"/>
                <wp:positionH relativeFrom="column">
                  <wp:posOffset>3864610</wp:posOffset>
                </wp:positionH>
                <wp:positionV relativeFrom="paragraph">
                  <wp:posOffset>123825</wp:posOffset>
                </wp:positionV>
                <wp:extent cx="259715" cy="257175"/>
                <wp:effectExtent l="0" t="0" r="6985" b="9525"/>
                <wp:wrapNone/>
                <wp:docPr id="10" name="Rectangle 39"/>
                <wp:cNvGraphicFramePr/>
                <a:graphic xmlns:a="http://schemas.openxmlformats.org/drawingml/2006/main">
                  <a:graphicData uri="http://schemas.microsoft.com/office/word/2010/wordprocessingShape">
                    <wps:wsp>
                      <wps:cNvSpPr/>
                      <wps:spPr>
                        <a:xfrm>
                          <a:off x="0" y="0"/>
                          <a:ext cx="259715" cy="2571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C922F76" id="Rectangle 39" o:spid="_x0000_s1026" style="position:absolute;margin-left:304.3pt;margin-top:9.75pt;width:20.4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" fillcolor="black [3213]" stroked="f" strokeweight="1pt"/>
            </w:pict>
          </mc:Fallback>
        </mc:AlternateContent>
      </w:r>
    </w:p>
    <w:p w:rsidR="003E274B" w:rsidRDefault="003E274B" w:rsidP="00200611">
      <w:pPr>
        <w:tabs>
          <w:tab w:val="left" w:pos="900"/>
        </w:tabs>
        <w:spacing w:line="48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775FA4E0" wp14:editId="2B451026">
                <wp:simplePos x="0" y="0"/>
                <wp:positionH relativeFrom="column">
                  <wp:posOffset>3505200</wp:posOffset>
                </wp:positionH>
                <wp:positionV relativeFrom="paragraph">
                  <wp:posOffset>13335</wp:posOffset>
                </wp:positionV>
                <wp:extent cx="590550" cy="2762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0550" cy="276225"/>
                        </a:xfrm>
                        <a:prstGeom prst="rect">
                          <a:avLst/>
                        </a:prstGeom>
                        <a:noFill/>
                        <a:ln w="6350">
                          <a:noFill/>
                        </a:ln>
                      </wps:spPr>
                      <wps:txbx>
                        <w:txbxContent>
                          <w:p w:rsidR="003E274B" w:rsidRDefault="003E274B" w:rsidP="003E274B">
                            <w:r>
                              <w:t>Pair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FA4E0" id="_x0000_t202" coordsize="21600,21600" o:spt="202" path="m,l,21600r21600,l21600,xe">
                <v:stroke joinstyle="miter"/>
                <v:path gradientshapeok="t" o:connecttype="rect"/>
              </v:shapetype>
              <v:shape id="Text Box 14" o:spid="_x0000_s1026" type="#_x0000_t202" style="position:absolute;margin-left:276pt;margin-top:1.05pt;width:46.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" filled="f" stroked="f" strokeweight=".5pt">
                <v:textbox>
                  <w:txbxContent>
                    <w:p w:rsidR="003E274B" w:rsidRDefault="003E274B" w:rsidP="003E274B">
                      <w:r>
                        <w:t>Pair B</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simplePos x="0" y="0"/>
                <wp:positionH relativeFrom="column">
                  <wp:posOffset>1704975</wp:posOffset>
                </wp:positionH>
                <wp:positionV relativeFrom="paragraph">
                  <wp:posOffset>13335</wp:posOffset>
                </wp:positionV>
                <wp:extent cx="590550" cy="2762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90550" cy="276225"/>
                        </a:xfrm>
                        <a:prstGeom prst="rect">
                          <a:avLst/>
                        </a:prstGeom>
                        <a:noFill/>
                        <a:ln w="6350">
                          <a:noFill/>
                        </a:ln>
                      </wps:spPr>
                      <wps:txbx>
                        <w:txbxContent>
                          <w:p w:rsidR="003E274B" w:rsidRDefault="003E274B">
                            <w:r>
                              <w:t>Pair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134.25pt;margin-top:1.05pt;width:46.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" filled="f" stroked="f" strokeweight=".5pt">
                <v:textbox>
                  <w:txbxContent>
                    <w:p w:rsidR="003E274B" w:rsidRDefault="003E274B">
                      <w:r>
                        <w:t>Pair A</w:t>
                      </w:r>
                    </w:p>
                  </w:txbxContent>
                </v:textbox>
              </v:shape>
            </w:pict>
          </mc:Fallback>
        </mc:AlternateContent>
      </w:r>
    </w:p>
    <w:p w:rsidR="003E274B" w:rsidRDefault="003E274B"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Figure 1: swapped Pairs</w:t>
      </w:r>
    </w:p>
    <w:p w:rsidR="0009107C" w:rsidRDefault="0009107C"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 xml:space="preserve">Out of the 361 Pairs, 61 of them has both Instance of the same Zoid. </w:t>
      </w:r>
      <w:r w:rsidR="00513498">
        <w:rPr>
          <w:rFonts w:ascii="Times New Roman" w:hAnsi="Times New Roman" w:cs="Times New Roman"/>
          <w:sz w:val="24"/>
        </w:rPr>
        <w:t>To the participants, t</w:t>
      </w:r>
      <w:r>
        <w:rPr>
          <w:rFonts w:ascii="Times New Roman" w:hAnsi="Times New Roman" w:cs="Times New Roman"/>
          <w:sz w:val="24"/>
        </w:rPr>
        <w:t>hose are the stimulus</w:t>
      </w:r>
      <w:r w:rsidR="00513498">
        <w:rPr>
          <w:rFonts w:ascii="Times New Roman" w:hAnsi="Times New Roman" w:cs="Times New Roman"/>
          <w:sz w:val="24"/>
        </w:rPr>
        <w:t xml:space="preserve"> that has a correct answer of SAME. For the other 300 Pairs, the correct answer should be DIFFERENT. Examples of SAME and DIFFERENT pairs are shown below:</w:t>
      </w:r>
    </w:p>
    <w:p w:rsidR="00513498" w:rsidRPr="00BD6325" w:rsidRDefault="00513498" w:rsidP="00200611">
      <w:pPr>
        <w:tabs>
          <w:tab w:val="left" w:pos="900"/>
        </w:tabs>
        <w:spacing w:line="48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95104" behindDoc="0" locked="0" layoutInCell="1" allowOverlap="1" wp14:anchorId="4255BC3E" wp14:editId="6E2370E2">
                <wp:simplePos x="0" y="0"/>
                <wp:positionH relativeFrom="margin">
                  <wp:align>right</wp:align>
                </wp:positionH>
                <wp:positionV relativeFrom="paragraph">
                  <wp:posOffset>0</wp:posOffset>
                </wp:positionV>
                <wp:extent cx="5915025" cy="9239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5915025" cy="9239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80ED3" id="Rectangle 23" o:spid="_x0000_s1026" style="position:absolute;margin-left:414.55pt;margin-top:0;width:465.75pt;height:72.75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" filled="f" strokecolor="black [3213]" strokeweight="1pt">
                <w10:wrap anchorx="margin"/>
              </v:rect>
            </w:pict>
          </mc:Fallback>
        </mc:AlternateContent>
      </w:r>
      <w:r w:rsidRPr="00513498">
        <w:rPr>
          <w:rFonts w:ascii="Times New Roman" w:hAnsi="Times New Roman" w:cs="Times New Roman"/>
          <w:noProof/>
          <w:sz w:val="24"/>
        </w:rPr>
        <w:drawing>
          <wp:anchor distT="0" distB="0" distL="114300" distR="114300" simplePos="0" relativeHeight="251693056" behindDoc="0" locked="0" layoutInCell="1" allowOverlap="1" wp14:anchorId="17143AA5" wp14:editId="7E1A88B4">
            <wp:simplePos x="0" y="0"/>
            <wp:positionH relativeFrom="column">
              <wp:posOffset>5276850</wp:posOffset>
            </wp:positionH>
            <wp:positionV relativeFrom="paragraph">
              <wp:posOffset>104775</wp:posOffset>
            </wp:positionV>
            <wp:extent cx="285115" cy="428625"/>
            <wp:effectExtent l="0" t="0" r="635" b="9525"/>
            <wp:wrapNone/>
            <wp:docPr id="2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Pr="00513498">
        <w:rPr>
          <w:rFonts w:ascii="Times New Roman" w:hAnsi="Times New Roman" w:cs="Times New Roman"/>
          <w:noProof/>
          <w:sz w:val="24"/>
        </w:rPr>
        <w:drawing>
          <wp:anchor distT="0" distB="0" distL="114300" distR="114300" simplePos="0" relativeHeight="251691008" behindDoc="0" locked="0" layoutInCell="1" allowOverlap="1" wp14:anchorId="449C1B5C" wp14:editId="33D268F9">
            <wp:simplePos x="0" y="0"/>
            <wp:positionH relativeFrom="column">
              <wp:posOffset>4810125</wp:posOffset>
            </wp:positionH>
            <wp:positionV relativeFrom="paragraph">
              <wp:posOffset>95250</wp:posOffset>
            </wp:positionV>
            <wp:extent cx="285115" cy="428625"/>
            <wp:effectExtent l="0" t="0" r="635" b="9525"/>
            <wp:wrapNone/>
            <wp:docPr id="2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Pr="00513498">
        <w:rPr>
          <w:rFonts w:ascii="Times New Roman" w:hAnsi="Times New Roman" w:cs="Times New Roman"/>
          <w:noProof/>
          <w:sz w:val="24"/>
        </w:rPr>
        <w:drawing>
          <wp:anchor distT="0" distB="0" distL="114300" distR="114300" simplePos="0" relativeHeight="251680768" behindDoc="0" locked="0" layoutInCell="1" allowOverlap="1" wp14:anchorId="64864A4C" wp14:editId="0EDD30C3">
            <wp:simplePos x="0" y="0"/>
            <wp:positionH relativeFrom="column">
              <wp:posOffset>3814445</wp:posOffset>
            </wp:positionH>
            <wp:positionV relativeFrom="paragraph">
              <wp:posOffset>104775</wp:posOffset>
            </wp:positionV>
            <wp:extent cx="285115" cy="428625"/>
            <wp:effectExtent l="0" t="0" r="635" b="9525"/>
            <wp:wrapNone/>
            <wp:docPr id="1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Pr="00ED69E6">
        <w:rPr>
          <w:rFonts w:ascii="Times New Roman" w:hAnsi="Times New Roman" w:cs="Times New Roman"/>
          <w:noProof/>
          <w:sz w:val="24"/>
        </w:rPr>
        <w:drawing>
          <wp:anchor distT="0" distB="0" distL="114300" distR="114300" simplePos="0" relativeHeight="251688960" behindDoc="0" locked="0" layoutInCell="1" allowOverlap="1" wp14:anchorId="7C0D0F85" wp14:editId="1C1963EB">
            <wp:simplePos x="0" y="0"/>
            <wp:positionH relativeFrom="column">
              <wp:posOffset>666750</wp:posOffset>
            </wp:positionH>
            <wp:positionV relativeFrom="paragraph">
              <wp:posOffset>175260</wp:posOffset>
            </wp:positionV>
            <wp:extent cx="384175" cy="254635"/>
            <wp:effectExtent l="7620" t="0" r="4445" b="4445"/>
            <wp:wrapNone/>
            <wp:docPr id="2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384175" cy="254635"/>
                    </a:xfrm>
                    <a:prstGeom prst="rect">
                      <a:avLst/>
                    </a:prstGeom>
                  </pic:spPr>
                </pic:pic>
              </a:graphicData>
            </a:graphic>
            <wp14:sizeRelH relativeFrom="margin">
              <wp14:pctWidth>0</wp14:pctWidth>
            </wp14:sizeRelH>
            <wp14:sizeRelV relativeFrom="margin">
              <wp14:pctHeight>0</wp14:pctHeight>
            </wp14:sizeRelV>
          </wp:anchor>
        </w:drawing>
      </w:r>
      <w:r w:rsidRPr="00ED69E6">
        <w:rPr>
          <w:rFonts w:ascii="Times New Roman" w:hAnsi="Times New Roman" w:cs="Times New Roman"/>
          <w:noProof/>
          <w:sz w:val="24"/>
        </w:rPr>
        <w:drawing>
          <wp:anchor distT="0" distB="0" distL="114300" distR="114300" simplePos="0" relativeHeight="251686912" behindDoc="0" locked="0" layoutInCell="1" allowOverlap="1" wp14:anchorId="11C6934D" wp14:editId="0A0DA68D">
            <wp:simplePos x="0" y="0"/>
            <wp:positionH relativeFrom="column">
              <wp:posOffset>190500</wp:posOffset>
            </wp:positionH>
            <wp:positionV relativeFrom="paragraph">
              <wp:posOffset>178435</wp:posOffset>
            </wp:positionV>
            <wp:extent cx="384175" cy="254635"/>
            <wp:effectExtent l="7620" t="0" r="4445" b="4445"/>
            <wp:wrapNone/>
            <wp:docPr id="1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384175" cy="254635"/>
                    </a:xfrm>
                    <a:prstGeom prst="rect">
                      <a:avLst/>
                    </a:prstGeom>
                  </pic:spPr>
                </pic:pic>
              </a:graphicData>
            </a:graphic>
            <wp14:sizeRelH relativeFrom="margin">
              <wp14:pctWidth>0</wp14:pctWidth>
            </wp14:sizeRelH>
            <wp14:sizeRelV relativeFrom="margin">
              <wp14:pctHeight>0</wp14:pctHeight>
            </wp14:sizeRelV>
          </wp:anchor>
        </w:drawing>
      </w:r>
      <w:r w:rsidRPr="00513498">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4BBBC42B" wp14:editId="7D618274">
                <wp:simplePos x="0" y="0"/>
                <wp:positionH relativeFrom="column">
                  <wp:posOffset>3333750</wp:posOffset>
                </wp:positionH>
                <wp:positionV relativeFrom="paragraph">
                  <wp:posOffset>200025</wp:posOffset>
                </wp:positionV>
                <wp:extent cx="259715" cy="257175"/>
                <wp:effectExtent l="0" t="0" r="6985" b="9525"/>
                <wp:wrapNone/>
                <wp:docPr id="15" name="Rectangle 39"/>
                <wp:cNvGraphicFramePr/>
                <a:graphic xmlns:a="http://schemas.openxmlformats.org/drawingml/2006/main">
                  <a:graphicData uri="http://schemas.microsoft.com/office/word/2010/wordprocessingShape">
                    <wps:wsp>
                      <wps:cNvSpPr/>
                      <wps:spPr>
                        <a:xfrm>
                          <a:off x="0" y="0"/>
                          <a:ext cx="259715" cy="2571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CE37085" id="Rectangle 39" o:spid="_x0000_s1026" style="position:absolute;margin-left:262.5pt;margin-top:15.75pt;width:20.4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" fillcolor="black [3213]" stroked="f" strokeweight="1pt"/>
            </w:pict>
          </mc:Fallback>
        </mc:AlternateContent>
      </w:r>
      <w:r w:rsidRPr="00513498">
        <w:rPr>
          <w:rFonts w:ascii="Times New Roman" w:hAnsi="Times New Roman" w:cs="Times New Roman"/>
          <w:noProof/>
          <w:sz w:val="24"/>
        </w:rPr>
        <w:drawing>
          <wp:anchor distT="0" distB="0" distL="114300" distR="114300" simplePos="0" relativeHeight="251684864" behindDoc="0" locked="0" layoutInCell="1" allowOverlap="1" wp14:anchorId="587C389C" wp14:editId="30949F06">
            <wp:simplePos x="0" y="0"/>
            <wp:positionH relativeFrom="column">
              <wp:posOffset>2343150</wp:posOffset>
            </wp:positionH>
            <wp:positionV relativeFrom="paragraph">
              <wp:posOffset>122555</wp:posOffset>
            </wp:positionV>
            <wp:extent cx="285115" cy="428625"/>
            <wp:effectExtent l="4445" t="0" r="5080" b="5080"/>
            <wp:wrapNone/>
            <wp:docPr id="1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rot="5400000"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r w:rsidRPr="00513498">
        <w:rPr>
          <w:rFonts w:ascii="Times New Roman" w:hAnsi="Times New Roman" w:cs="Times New Roman"/>
          <w:noProof/>
          <w:sz w:val="24"/>
        </w:rPr>
        <w:drawing>
          <wp:anchor distT="0" distB="0" distL="114300" distR="114300" simplePos="0" relativeHeight="251682816" behindDoc="0" locked="0" layoutInCell="1" allowOverlap="1" wp14:anchorId="3813C66B" wp14:editId="69AFBC8D">
            <wp:simplePos x="0" y="0"/>
            <wp:positionH relativeFrom="column">
              <wp:posOffset>1695450</wp:posOffset>
            </wp:positionH>
            <wp:positionV relativeFrom="paragraph">
              <wp:posOffset>114300</wp:posOffset>
            </wp:positionV>
            <wp:extent cx="285115" cy="428625"/>
            <wp:effectExtent l="0" t="0" r="635" b="9525"/>
            <wp:wrapNone/>
            <wp:docPr id="1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8" cstate="print">
                      <a:biLevel thresh="75000"/>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flipH="1" flipV="1">
                      <a:off x="0" y="0"/>
                      <a:ext cx="285115" cy="428625"/>
                    </a:xfrm>
                    <a:prstGeom prst="rect">
                      <a:avLst/>
                    </a:prstGeom>
                  </pic:spPr>
                </pic:pic>
              </a:graphicData>
            </a:graphic>
            <wp14:sizeRelH relativeFrom="margin">
              <wp14:pctWidth>0</wp14:pctWidth>
            </wp14:sizeRelH>
            <wp14:sizeRelV relativeFrom="margin">
              <wp14:pctHeight>0</wp14:pctHeight>
            </wp14:sizeRelV>
          </wp:anchor>
        </w:drawing>
      </w:r>
    </w:p>
    <w:p w:rsidR="00513498" w:rsidRDefault="00513498" w:rsidP="00200611">
      <w:pPr>
        <w:tabs>
          <w:tab w:val="left" w:pos="900"/>
        </w:tabs>
        <w:spacing w:line="480" w:lineRule="auto"/>
        <w:rPr>
          <w:rFonts w:ascii="Times New Roman" w:hAnsi="Times New Roman" w:cs="Times New Roman"/>
          <w:b/>
          <w:sz w:val="24"/>
        </w:rPr>
      </w:pPr>
      <w:r>
        <w:rPr>
          <w:rFonts w:ascii="Times New Roman" w:hAnsi="Times New Roman" w:cs="Times New Roman"/>
          <w:noProof/>
          <w:sz w:val="24"/>
        </w:rPr>
        <mc:AlternateContent>
          <mc:Choice Requires="wps">
            <w:drawing>
              <wp:anchor distT="0" distB="0" distL="114300" distR="114300" simplePos="0" relativeHeight="251703296" behindDoc="0" locked="0" layoutInCell="1" allowOverlap="1" wp14:anchorId="0F7735A3" wp14:editId="6B516343">
                <wp:simplePos x="0" y="0"/>
                <wp:positionH relativeFrom="column">
                  <wp:posOffset>4781550</wp:posOffset>
                </wp:positionH>
                <wp:positionV relativeFrom="paragraph">
                  <wp:posOffset>176530</wp:posOffset>
                </wp:positionV>
                <wp:extent cx="838200" cy="27622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38200" cy="276225"/>
                        </a:xfrm>
                        <a:prstGeom prst="rect">
                          <a:avLst/>
                        </a:prstGeom>
                        <a:noFill/>
                        <a:ln w="6350">
                          <a:noFill/>
                        </a:ln>
                      </wps:spPr>
                      <wps:txbx>
                        <w:txbxContent>
                          <w:p w:rsidR="00513498" w:rsidRDefault="00513498" w:rsidP="00513498">
                            <w:r>
                              <w:t>DIFFERENT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735A3" id="Text Box 27" o:spid="_x0000_s1028" type="#_x0000_t202" style="position:absolute;margin-left:376.5pt;margin-top:13.9pt;width:66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" filled="f" stroked="f" strokeweight=".5pt">
                <v:textbox>
                  <w:txbxContent>
                    <w:p w:rsidR="00513498" w:rsidRDefault="00513498" w:rsidP="00513498">
                      <w:r>
                        <w:t>DIFFERENT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01248" behindDoc="0" locked="0" layoutInCell="1" allowOverlap="1" wp14:anchorId="65E5474E" wp14:editId="27ED7A0B">
                <wp:simplePos x="0" y="0"/>
                <wp:positionH relativeFrom="column">
                  <wp:posOffset>3324225</wp:posOffset>
                </wp:positionH>
                <wp:positionV relativeFrom="paragraph">
                  <wp:posOffset>167005</wp:posOffset>
                </wp:positionV>
                <wp:extent cx="838200" cy="2762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38200" cy="276225"/>
                        </a:xfrm>
                        <a:prstGeom prst="rect">
                          <a:avLst/>
                        </a:prstGeom>
                        <a:noFill/>
                        <a:ln w="6350">
                          <a:noFill/>
                        </a:ln>
                      </wps:spPr>
                      <wps:txbx>
                        <w:txbxContent>
                          <w:p w:rsidR="00513498" w:rsidRDefault="00513498" w:rsidP="00513498">
                            <w:r>
                              <w:t>DIFFERENT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5474E" id="Text Box 26" o:spid="_x0000_s1029" type="#_x0000_t202" style="position:absolute;margin-left:261.75pt;margin-top:13.15pt;width:66pt;height:2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" filled="f" stroked="f" strokeweight=".5pt">
                <v:textbox>
                  <w:txbxContent>
                    <w:p w:rsidR="00513498" w:rsidRDefault="00513498" w:rsidP="00513498">
                      <w:r>
                        <w:t>DIFFERENT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99200" behindDoc="0" locked="0" layoutInCell="1" allowOverlap="1" wp14:anchorId="1F2470BD" wp14:editId="5405D00F">
                <wp:simplePos x="0" y="0"/>
                <wp:positionH relativeFrom="column">
                  <wp:posOffset>1914525</wp:posOffset>
                </wp:positionH>
                <wp:positionV relativeFrom="paragraph">
                  <wp:posOffset>157480</wp:posOffset>
                </wp:positionV>
                <wp:extent cx="590550" cy="2762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90550" cy="276225"/>
                        </a:xfrm>
                        <a:prstGeom prst="rect">
                          <a:avLst/>
                        </a:prstGeom>
                        <a:noFill/>
                        <a:ln w="6350">
                          <a:noFill/>
                        </a:ln>
                      </wps:spPr>
                      <wps:txbx>
                        <w:txbxContent>
                          <w:p w:rsidR="00513498" w:rsidRDefault="00513498" w:rsidP="00513498">
                            <w:r>
                              <w:t>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470BD" id="Text Box 25" o:spid="_x0000_s1030" type="#_x0000_t202" style="position:absolute;margin-left:150.75pt;margin-top:12.4pt;width:46.5pt;height:2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" filled="f" stroked="f" strokeweight=".5pt">
                <v:textbox>
                  <w:txbxContent>
                    <w:p w:rsidR="00513498" w:rsidRDefault="00513498" w:rsidP="00513498">
                      <w:r>
                        <w:t>SAME</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97152" behindDoc="0" locked="0" layoutInCell="1" allowOverlap="1" wp14:anchorId="148AD5C0" wp14:editId="2D36DC2D">
                <wp:simplePos x="0" y="0"/>
                <wp:positionH relativeFrom="column">
                  <wp:posOffset>352425</wp:posOffset>
                </wp:positionH>
                <wp:positionV relativeFrom="paragraph">
                  <wp:posOffset>157480</wp:posOffset>
                </wp:positionV>
                <wp:extent cx="590550" cy="2762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90550" cy="276225"/>
                        </a:xfrm>
                        <a:prstGeom prst="rect">
                          <a:avLst/>
                        </a:prstGeom>
                        <a:noFill/>
                        <a:ln w="6350">
                          <a:noFill/>
                        </a:ln>
                      </wps:spPr>
                      <wps:txbx>
                        <w:txbxContent>
                          <w:p w:rsidR="00513498" w:rsidRDefault="00513498" w:rsidP="00513498">
                            <w:r>
                              <w:t>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AD5C0" id="Text Box 24" o:spid="_x0000_s1031" type="#_x0000_t202" style="position:absolute;margin-left:27.75pt;margin-top:12.4pt;width:46.5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" filled="f" stroked="f" strokeweight=".5pt">
                <v:textbox>
                  <w:txbxContent>
                    <w:p w:rsidR="00513498" w:rsidRDefault="00513498" w:rsidP="00513498">
                      <w:r>
                        <w:t>SAME</w:t>
                      </w:r>
                    </w:p>
                  </w:txbxContent>
                </v:textbox>
              </v:shape>
            </w:pict>
          </mc:Fallback>
        </mc:AlternateContent>
      </w:r>
    </w:p>
    <w:p w:rsidR="00513498" w:rsidRDefault="00513498" w:rsidP="00200611">
      <w:pPr>
        <w:tabs>
          <w:tab w:val="left" w:pos="900"/>
        </w:tabs>
        <w:spacing w:line="480" w:lineRule="auto"/>
        <w:rPr>
          <w:rFonts w:ascii="Times New Roman" w:hAnsi="Times New Roman" w:cs="Times New Roman"/>
          <w:sz w:val="24"/>
        </w:rPr>
      </w:pPr>
      <w:r w:rsidRPr="00513498">
        <w:rPr>
          <w:rFonts w:ascii="Times New Roman" w:hAnsi="Times New Roman" w:cs="Times New Roman"/>
          <w:sz w:val="24"/>
        </w:rPr>
        <w:t>Figure 2: SAME</w:t>
      </w:r>
      <w:r>
        <w:rPr>
          <w:rFonts w:ascii="Times New Roman" w:hAnsi="Times New Roman" w:cs="Times New Roman"/>
          <w:sz w:val="24"/>
        </w:rPr>
        <w:t>,</w:t>
      </w:r>
      <w:r w:rsidRPr="00513498">
        <w:rPr>
          <w:rFonts w:ascii="Times New Roman" w:hAnsi="Times New Roman" w:cs="Times New Roman"/>
          <w:sz w:val="24"/>
        </w:rPr>
        <w:t xml:space="preserve"> DIFFERENT examples</w:t>
      </w:r>
    </w:p>
    <w:p w:rsidR="00513498" w:rsidRDefault="00513498"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Since there are many more SAME Pairs than DIFFERENT Pairs</w:t>
      </w:r>
      <w:r w:rsidR="00F176E2">
        <w:rPr>
          <w:rFonts w:ascii="Times New Roman" w:hAnsi="Times New Roman" w:cs="Times New Roman"/>
          <w:sz w:val="24"/>
        </w:rPr>
        <w:t xml:space="preserve">, </w:t>
      </w:r>
      <w:r>
        <w:rPr>
          <w:rFonts w:ascii="Times New Roman" w:hAnsi="Times New Roman" w:cs="Times New Roman"/>
          <w:sz w:val="24"/>
        </w:rPr>
        <w:t xml:space="preserve">a </w:t>
      </w:r>
      <w:r w:rsidR="00F176E2">
        <w:rPr>
          <w:rFonts w:ascii="Times New Roman" w:hAnsi="Times New Roman" w:cs="Times New Roman"/>
          <w:sz w:val="24"/>
        </w:rPr>
        <w:t>participant</w:t>
      </w:r>
      <w:r>
        <w:rPr>
          <w:rFonts w:ascii="Times New Roman" w:hAnsi="Times New Roman" w:cs="Times New Roman"/>
          <w:sz w:val="24"/>
        </w:rPr>
        <w:t xml:space="preserve"> can </w:t>
      </w:r>
      <w:r w:rsidR="00F176E2">
        <w:rPr>
          <w:rFonts w:ascii="Times New Roman" w:hAnsi="Times New Roman" w:cs="Times New Roman"/>
          <w:sz w:val="24"/>
        </w:rPr>
        <w:t xml:space="preserve">easily blindly guess DIFFERENT and still result in an 80% accuracy. </w:t>
      </w:r>
      <w:r w:rsidR="007D11CB">
        <w:rPr>
          <w:rFonts w:ascii="Times New Roman" w:hAnsi="Times New Roman" w:cs="Times New Roman"/>
          <w:sz w:val="24"/>
        </w:rPr>
        <w:t xml:space="preserve">To avoid this from happening, </w:t>
      </w:r>
      <w:proofErr w:type="gramStart"/>
      <w:r w:rsidR="007D11CB">
        <w:rPr>
          <w:rFonts w:ascii="Times New Roman" w:hAnsi="Times New Roman" w:cs="Times New Roman"/>
          <w:sz w:val="24"/>
        </w:rPr>
        <w:t>All</w:t>
      </w:r>
      <w:proofErr w:type="gramEnd"/>
      <w:r w:rsidR="007D11CB">
        <w:rPr>
          <w:rFonts w:ascii="Times New Roman" w:hAnsi="Times New Roman" w:cs="Times New Roman"/>
          <w:sz w:val="24"/>
        </w:rPr>
        <w:t xml:space="preserve"> SAME Pairs in the set are being duplicated by 5 times, ending up with a total of 305 SAME Pairs, and 300 DIFFERENT Pairs in the set. Randomly guessing will result in a roughly 50% accuracy. This </w:t>
      </w:r>
      <w:r w:rsidR="00122B02">
        <w:rPr>
          <w:rFonts w:ascii="Times New Roman" w:hAnsi="Times New Roman" w:cs="Times New Roman"/>
          <w:sz w:val="24"/>
        </w:rPr>
        <w:t>added up to</w:t>
      </w:r>
      <w:r w:rsidR="007D11CB">
        <w:rPr>
          <w:rFonts w:ascii="Times New Roman" w:hAnsi="Times New Roman" w:cs="Times New Roman"/>
          <w:sz w:val="24"/>
        </w:rPr>
        <w:t xml:space="preserve"> 605 Pairs.</w:t>
      </w:r>
    </w:p>
    <w:p w:rsidR="007D11CB" w:rsidRPr="00513498" w:rsidRDefault="007D11CB" w:rsidP="00200611">
      <w:pPr>
        <w:tabs>
          <w:tab w:val="left" w:pos="900"/>
        </w:tabs>
        <w:spacing w:line="480" w:lineRule="auto"/>
        <w:rPr>
          <w:rFonts w:ascii="Times New Roman" w:hAnsi="Times New Roman" w:cs="Times New Roman"/>
          <w:sz w:val="24"/>
        </w:rPr>
      </w:pPr>
      <w:r>
        <w:rPr>
          <w:rFonts w:ascii="Times New Roman" w:hAnsi="Times New Roman" w:cs="Times New Roman"/>
          <w:sz w:val="24"/>
        </w:rPr>
        <w:t>For each experiment, all Pairs are in a randomized order, then divided and put into 10 blocks. Algorithm made sure that all SAME Pairs are displayed at least once in every 2 blocks, So that the Pairs or correct response would not cluster, which would make the experiment result</w:t>
      </w:r>
      <w:r w:rsidR="00D00319">
        <w:rPr>
          <w:rFonts w:ascii="Times New Roman" w:hAnsi="Times New Roman" w:cs="Times New Roman"/>
          <w:sz w:val="24"/>
        </w:rPr>
        <w:t>s</w:t>
      </w:r>
      <w:r>
        <w:rPr>
          <w:rFonts w:ascii="Times New Roman" w:hAnsi="Times New Roman" w:cs="Times New Roman"/>
          <w:sz w:val="24"/>
        </w:rPr>
        <w:t xml:space="preserve"> less</w:t>
      </w:r>
      <w:r w:rsidR="00D00319">
        <w:rPr>
          <w:rFonts w:ascii="Times New Roman" w:hAnsi="Times New Roman" w:cs="Times New Roman"/>
          <w:sz w:val="24"/>
        </w:rPr>
        <w:t xml:space="preserve"> reliable. The SAME button on the Respond Pad is decorated in green, and DIFFERENT button in red. There are also green/red clues displayed on the screen to hint the participants of the positions of those buttons, so they can focus more on the screen, rather than frequently looking down on the Respond Pad. Button pos</w:t>
      </w:r>
      <w:bookmarkStart w:id="0" w:name="_GoBack"/>
      <w:bookmarkEnd w:id="0"/>
      <w:r w:rsidR="00D00319">
        <w:rPr>
          <w:rFonts w:ascii="Times New Roman" w:hAnsi="Times New Roman" w:cs="Times New Roman"/>
          <w:sz w:val="24"/>
        </w:rPr>
        <w:t>itions are manually swapped between-subject, to randomize the effect of button positions.</w:t>
      </w:r>
    </w:p>
    <w:p w:rsidR="00A94D36" w:rsidRDefault="00A94D36" w:rsidP="00200611">
      <w:pPr>
        <w:tabs>
          <w:tab w:val="left" w:pos="900"/>
        </w:tabs>
        <w:spacing w:line="480" w:lineRule="auto"/>
        <w:rPr>
          <w:rFonts w:ascii="Times New Roman" w:hAnsi="Times New Roman" w:cs="Times New Roman"/>
          <w:b/>
          <w:sz w:val="24"/>
        </w:rPr>
      </w:pPr>
      <w:r w:rsidRPr="00A057E1">
        <w:rPr>
          <w:rFonts w:ascii="Times New Roman" w:hAnsi="Times New Roman" w:cs="Times New Roman"/>
          <w:b/>
          <w:sz w:val="24"/>
        </w:rPr>
        <w:t>Results</w:t>
      </w:r>
      <w:r w:rsidR="00696485">
        <w:rPr>
          <w:rFonts w:ascii="Times New Roman" w:hAnsi="Times New Roman" w:cs="Times New Roman"/>
          <w:b/>
          <w:sz w:val="24"/>
        </w:rPr>
        <w:t xml:space="preserve"> &amp; </w:t>
      </w:r>
      <w:r w:rsidR="00696485" w:rsidRPr="005D04DA">
        <w:rPr>
          <w:rFonts w:ascii="Times New Roman" w:hAnsi="Times New Roman" w:cs="Times New Roman"/>
          <w:b/>
          <w:sz w:val="24"/>
        </w:rPr>
        <w:t>Discussion</w:t>
      </w:r>
    </w:p>
    <w:p w:rsidR="000E54BA" w:rsidRPr="007F5398" w:rsidRDefault="007F5398" w:rsidP="00200611">
      <w:pPr>
        <w:tabs>
          <w:tab w:val="left" w:pos="900"/>
        </w:tabs>
        <w:spacing w:line="480" w:lineRule="auto"/>
        <w:rPr>
          <w:rFonts w:ascii="Times New Roman" w:hAnsi="Times New Roman" w:cs="Times New Roman"/>
          <w:sz w:val="24"/>
        </w:rPr>
      </w:pPr>
      <w:r w:rsidRPr="007F5398">
        <w:rPr>
          <w:rFonts w:ascii="Times New Roman" w:hAnsi="Times New Roman" w:cs="Times New Roman"/>
          <w:sz w:val="24"/>
        </w:rPr>
        <w:t>(</w:t>
      </w:r>
      <w:r w:rsidR="000E54BA" w:rsidRPr="007F5398">
        <w:rPr>
          <w:rFonts w:ascii="Times New Roman" w:hAnsi="Times New Roman" w:cs="Times New Roman"/>
          <w:sz w:val="24"/>
        </w:rPr>
        <w:t xml:space="preserve">This section is moved to the plot folder in </w:t>
      </w:r>
      <w:proofErr w:type="spellStart"/>
      <w:r w:rsidR="000E54BA" w:rsidRPr="007F5398">
        <w:rPr>
          <w:rFonts w:ascii="Times New Roman" w:hAnsi="Times New Roman" w:cs="Times New Roman"/>
          <w:sz w:val="24"/>
        </w:rPr>
        <w:t>Github</w:t>
      </w:r>
      <w:proofErr w:type="spellEnd"/>
      <w:r w:rsidRPr="007F5398">
        <w:rPr>
          <w:rFonts w:ascii="Times New Roman" w:hAnsi="Times New Roman" w:cs="Times New Roman"/>
          <w:sz w:val="24"/>
        </w:rPr>
        <w:t>)</w:t>
      </w:r>
    </w:p>
    <w:p w:rsidR="000E54BA" w:rsidRDefault="0029142A" w:rsidP="000E54BA">
      <w:pPr>
        <w:tabs>
          <w:tab w:val="left" w:pos="900"/>
        </w:tabs>
        <w:spacing w:line="480" w:lineRule="auto"/>
        <w:rPr>
          <w:rFonts w:ascii="Times New Roman" w:hAnsi="Times New Roman" w:cs="Times New Roman"/>
          <w:b/>
          <w:sz w:val="24"/>
        </w:rPr>
      </w:pPr>
      <w:r>
        <w:rPr>
          <w:rFonts w:ascii="Times New Roman" w:hAnsi="Times New Roman" w:cs="Times New Roman"/>
          <w:b/>
          <w:sz w:val="24"/>
        </w:rPr>
        <w:t>Future Studies</w:t>
      </w:r>
    </w:p>
    <w:p w:rsidR="000E54BA" w:rsidRPr="000E54BA" w:rsidRDefault="000E54BA" w:rsidP="000E54BA">
      <w:pPr>
        <w:pStyle w:val="ListParagraph"/>
        <w:numPr>
          <w:ilvl w:val="0"/>
          <w:numId w:val="3"/>
        </w:numPr>
        <w:tabs>
          <w:tab w:val="left" w:pos="900"/>
        </w:tabs>
        <w:spacing w:line="480" w:lineRule="auto"/>
        <w:rPr>
          <w:rFonts w:ascii="Times New Roman" w:hAnsi="Times New Roman" w:cs="Times New Roman"/>
          <w:sz w:val="24"/>
        </w:rPr>
      </w:pPr>
      <w:r>
        <w:rPr>
          <w:rFonts w:ascii="Times New Roman" w:hAnsi="Times New Roman" w:cs="Times New Roman"/>
          <w:sz w:val="24"/>
        </w:rPr>
        <w:t xml:space="preserve">Zoid ID “Time Trial”: Give the participant blocks of 4-minute timed challenge, stimulus show up one after another, endlessly. Evaluate </w:t>
      </w:r>
      <w:proofErr w:type="gramStart"/>
      <w:r>
        <w:rPr>
          <w:rFonts w:ascii="Times New Roman" w:hAnsi="Times New Roman" w:cs="Times New Roman"/>
          <w:sz w:val="24"/>
        </w:rPr>
        <w:t xml:space="preserve">by </w:t>
      </w:r>
      <w:proofErr w:type="gramEnd"/>
      <m:oMath>
        <m:r>
          <w:rPr>
            <w:rFonts w:ascii="Cambria Math" w:hAnsi="Cambria Math" w:cs="Times New Roman"/>
            <w:sz w:val="24"/>
          </w:rPr>
          <m:t>(hit-misses)/minute</m:t>
        </m:r>
      </m:oMath>
      <w:r>
        <w:rPr>
          <w:rFonts w:ascii="Times New Roman" w:hAnsi="Times New Roman" w:cs="Times New Roman"/>
          <w:sz w:val="24"/>
        </w:rPr>
        <w:t>.</w:t>
      </w:r>
    </w:p>
    <w:sdt>
      <w:sdtPr>
        <w:rPr>
          <w:rFonts w:ascii="Times New Roman" w:hAnsi="Times New Roman" w:cs="Times New Roman"/>
          <w:sz w:val="24"/>
          <w:szCs w:val="24"/>
        </w:rPr>
        <w:id w:val="571701826"/>
        <w:docPartObj>
          <w:docPartGallery w:val="Bibliographies"/>
          <w:docPartUnique/>
        </w:docPartObj>
      </w:sdtPr>
      <w:sdtEndPr/>
      <w:sdtContent>
        <w:p w:rsidR="0029142A" w:rsidRPr="00552D4D" w:rsidRDefault="0029142A" w:rsidP="0029142A">
          <w:pPr>
            <w:tabs>
              <w:tab w:val="left" w:pos="900"/>
            </w:tabs>
            <w:spacing w:line="480" w:lineRule="auto"/>
            <w:rPr>
              <w:rFonts w:ascii="Times New Roman" w:hAnsi="Times New Roman" w:cs="Times New Roman"/>
              <w:b/>
              <w:sz w:val="24"/>
              <w:szCs w:val="24"/>
            </w:rPr>
          </w:pPr>
          <w:r w:rsidRPr="00552D4D">
            <w:rPr>
              <w:rFonts w:ascii="Times New Roman" w:hAnsi="Times New Roman" w:cs="Times New Roman"/>
              <w:b/>
              <w:sz w:val="24"/>
              <w:szCs w:val="24"/>
            </w:rPr>
            <w:t>References</w:t>
          </w:r>
        </w:p>
        <w:sdt>
          <w:sdtPr>
            <w:rPr>
              <w:rFonts w:ascii="Times New Roman" w:hAnsi="Times New Roman" w:cs="Times New Roman"/>
              <w:sz w:val="24"/>
              <w:szCs w:val="24"/>
            </w:rPr>
            <w:id w:val="-573587230"/>
            <w:bibliography/>
          </w:sdtPr>
          <w:sdtEndPr/>
          <w:sdtContent>
            <w:p w:rsidR="00552D4D" w:rsidRPr="00552D4D" w:rsidRDefault="0029142A" w:rsidP="00552D4D">
              <w:pPr>
                <w:pStyle w:val="Bibliography"/>
                <w:ind w:left="720" w:hanging="720"/>
                <w:rPr>
                  <w:rFonts w:ascii="Times New Roman" w:hAnsi="Times New Roman" w:cs="Times New Roman"/>
                  <w:noProof/>
                  <w:sz w:val="24"/>
                  <w:szCs w:val="24"/>
                </w:rPr>
              </w:pPr>
              <w:r w:rsidRPr="00552D4D">
                <w:rPr>
                  <w:rFonts w:ascii="Times New Roman" w:hAnsi="Times New Roman" w:cs="Times New Roman"/>
                  <w:sz w:val="24"/>
                  <w:szCs w:val="24"/>
                </w:rPr>
                <w:fldChar w:fldCharType="begin"/>
              </w:r>
              <w:r w:rsidRPr="00552D4D">
                <w:rPr>
                  <w:rFonts w:ascii="Times New Roman" w:hAnsi="Times New Roman" w:cs="Times New Roman"/>
                  <w:sz w:val="24"/>
                  <w:szCs w:val="24"/>
                </w:rPr>
                <w:instrText xml:space="preserve"> BIBLIOGRAPHY </w:instrText>
              </w:r>
              <w:r w:rsidRPr="00552D4D">
                <w:rPr>
                  <w:rFonts w:ascii="Times New Roman" w:hAnsi="Times New Roman" w:cs="Times New Roman"/>
                  <w:sz w:val="24"/>
                  <w:szCs w:val="24"/>
                </w:rPr>
                <w:fldChar w:fldCharType="separate"/>
              </w:r>
              <w:r w:rsidR="00552D4D" w:rsidRPr="00552D4D">
                <w:rPr>
                  <w:rFonts w:ascii="Times New Roman" w:hAnsi="Times New Roman" w:cs="Times New Roman"/>
                  <w:noProof/>
                  <w:sz w:val="24"/>
                  <w:szCs w:val="24"/>
                </w:rPr>
                <w:t xml:space="preserve">Lindstedt, J., &amp; Wayne, G. D. (2015). Meta-T: Tetris(R) as an experimental paradigm for cognitive skills research. </w:t>
              </w:r>
              <w:r w:rsidR="00552D4D" w:rsidRPr="00552D4D">
                <w:rPr>
                  <w:rFonts w:ascii="Times New Roman" w:hAnsi="Times New Roman" w:cs="Times New Roman"/>
                  <w:i/>
                  <w:iCs/>
                  <w:noProof/>
                  <w:sz w:val="24"/>
                  <w:szCs w:val="24"/>
                </w:rPr>
                <w:t>Behavior Research Methods</w:t>
              </w:r>
              <w:r w:rsidR="00552D4D" w:rsidRPr="00552D4D">
                <w:rPr>
                  <w:rFonts w:ascii="Times New Roman" w:hAnsi="Times New Roman" w:cs="Times New Roman"/>
                  <w:noProof/>
                  <w:sz w:val="24"/>
                  <w:szCs w:val="24"/>
                </w:rPr>
                <w:t>.</w:t>
              </w:r>
            </w:p>
            <w:p w:rsidR="00552D4D" w:rsidRPr="00552D4D" w:rsidRDefault="00552D4D" w:rsidP="00552D4D">
              <w:pPr>
                <w:pStyle w:val="Bibliography"/>
                <w:ind w:left="720" w:hanging="720"/>
                <w:rPr>
                  <w:rFonts w:ascii="Times New Roman" w:hAnsi="Times New Roman" w:cs="Times New Roman"/>
                  <w:noProof/>
                  <w:sz w:val="24"/>
                  <w:szCs w:val="24"/>
                </w:rPr>
              </w:pPr>
              <w:r w:rsidRPr="00552D4D">
                <w:rPr>
                  <w:rFonts w:ascii="Times New Roman" w:hAnsi="Times New Roman" w:cs="Times New Roman"/>
                  <w:noProof/>
                  <w:sz w:val="24"/>
                  <w:szCs w:val="24"/>
                </w:rPr>
                <w:t>Shepard, R. N. (1971). Mental Rotation of Three-Dimensional Objects.</w:t>
              </w:r>
            </w:p>
            <w:p w:rsidR="00552D4D" w:rsidRPr="00552D4D" w:rsidRDefault="00552D4D" w:rsidP="00552D4D">
              <w:pPr>
                <w:pStyle w:val="Bibliography"/>
                <w:ind w:left="720" w:hanging="720"/>
                <w:rPr>
                  <w:rFonts w:ascii="Times New Roman" w:hAnsi="Times New Roman" w:cs="Times New Roman"/>
                  <w:noProof/>
                  <w:sz w:val="24"/>
                  <w:szCs w:val="24"/>
                </w:rPr>
              </w:pPr>
              <w:r w:rsidRPr="00552D4D">
                <w:rPr>
                  <w:rFonts w:ascii="Times New Roman" w:hAnsi="Times New Roman" w:cs="Times New Roman"/>
                  <w:noProof/>
                  <w:sz w:val="24"/>
                  <w:szCs w:val="24"/>
                </w:rPr>
                <w:t xml:space="preserve">Sibert, C., Gray, W. D., &amp; Lindstedt, J. K. (2017). Interrogating Feature Learning Models to Discover Insights Into the Development of Human Expertise in a Real-Time, Dynamic Decision-Making Task. </w:t>
              </w:r>
              <w:r w:rsidRPr="00552D4D">
                <w:rPr>
                  <w:rFonts w:ascii="Times New Roman" w:hAnsi="Times New Roman" w:cs="Times New Roman"/>
                  <w:i/>
                  <w:iCs/>
                  <w:noProof/>
                  <w:sz w:val="24"/>
                  <w:szCs w:val="24"/>
                </w:rPr>
                <w:t>Topics in Cognitive Science</w:t>
              </w:r>
              <w:r w:rsidRPr="00552D4D">
                <w:rPr>
                  <w:rFonts w:ascii="Times New Roman" w:hAnsi="Times New Roman" w:cs="Times New Roman"/>
                  <w:noProof/>
                  <w:sz w:val="24"/>
                  <w:szCs w:val="24"/>
                </w:rPr>
                <w:t>, 374–394.</w:t>
              </w:r>
            </w:p>
            <w:p w:rsidR="00552D4D" w:rsidRPr="00552D4D" w:rsidRDefault="00552D4D" w:rsidP="00552D4D">
              <w:pPr>
                <w:pStyle w:val="Bibliography"/>
                <w:ind w:left="720" w:hanging="720"/>
                <w:rPr>
                  <w:rFonts w:ascii="Times New Roman" w:hAnsi="Times New Roman" w:cs="Times New Roman"/>
                  <w:noProof/>
                  <w:sz w:val="24"/>
                  <w:szCs w:val="24"/>
                </w:rPr>
              </w:pPr>
              <w:r w:rsidRPr="00552D4D">
                <w:rPr>
                  <w:rFonts w:ascii="Times New Roman" w:hAnsi="Times New Roman" w:cs="Times New Roman"/>
                  <w:noProof/>
                  <w:sz w:val="24"/>
                  <w:szCs w:val="24"/>
                </w:rPr>
                <w:t xml:space="preserve">Tarr, M. J., &amp; Pinker, S. (1989). Mental Rotation and Orientation-Dependence in Shape recognition. </w:t>
              </w:r>
              <w:r w:rsidRPr="00552D4D">
                <w:rPr>
                  <w:rFonts w:ascii="Times New Roman" w:hAnsi="Times New Roman" w:cs="Times New Roman"/>
                  <w:i/>
                  <w:iCs/>
                  <w:noProof/>
                  <w:sz w:val="24"/>
                  <w:szCs w:val="24"/>
                </w:rPr>
                <w:t>Cognitive Psychology</w:t>
              </w:r>
              <w:r w:rsidRPr="00552D4D">
                <w:rPr>
                  <w:rFonts w:ascii="Times New Roman" w:hAnsi="Times New Roman" w:cs="Times New Roman"/>
                  <w:noProof/>
                  <w:sz w:val="24"/>
                  <w:szCs w:val="24"/>
                </w:rPr>
                <w:t>, 233-282.</w:t>
              </w:r>
            </w:p>
            <w:p w:rsidR="0029142A" w:rsidRDefault="0029142A" w:rsidP="00552D4D">
              <w:r w:rsidRPr="00552D4D">
                <w:rPr>
                  <w:rFonts w:ascii="Times New Roman" w:hAnsi="Times New Roman" w:cs="Times New Roman"/>
                  <w:b/>
                  <w:bCs/>
                  <w:noProof/>
                  <w:sz w:val="24"/>
                  <w:szCs w:val="24"/>
                </w:rPr>
                <w:fldChar w:fldCharType="end"/>
              </w:r>
            </w:p>
          </w:sdtContent>
        </w:sdt>
      </w:sdtContent>
    </w:sdt>
    <w:p w:rsidR="0029142A" w:rsidRDefault="0029142A" w:rsidP="00684467">
      <w:pPr>
        <w:tabs>
          <w:tab w:val="left" w:pos="900"/>
        </w:tabs>
        <w:spacing w:line="480" w:lineRule="auto"/>
        <w:rPr>
          <w:rFonts w:ascii="Times New Roman" w:hAnsi="Times New Roman" w:cs="Times New Roman"/>
          <w:b/>
          <w:sz w:val="24"/>
        </w:rPr>
      </w:pPr>
    </w:p>
    <w:p w:rsidR="0040123B" w:rsidRDefault="0040123B" w:rsidP="000D24D9">
      <w:pPr>
        <w:tabs>
          <w:tab w:val="left" w:pos="900"/>
        </w:tabs>
        <w:spacing w:line="480" w:lineRule="auto"/>
        <w:rPr>
          <w:rFonts w:ascii="Times New Roman" w:hAnsi="Times New Roman" w:cs="Times New Roman"/>
          <w:b/>
          <w:sz w:val="24"/>
        </w:rPr>
      </w:pPr>
      <w:r w:rsidRPr="0040123B">
        <w:rPr>
          <w:rFonts w:ascii="Times New Roman" w:hAnsi="Times New Roman" w:cs="Times New Roman"/>
          <w:b/>
          <w:sz w:val="24"/>
        </w:rPr>
        <w:t>Appendix</w:t>
      </w:r>
      <w:r w:rsidR="00953348">
        <w:rPr>
          <w:rFonts w:ascii="Times New Roman" w:hAnsi="Times New Roman" w:cs="Times New Roman"/>
          <w:b/>
          <w:sz w:val="24"/>
        </w:rPr>
        <w:t xml:space="preserve"> </w:t>
      </w:r>
    </w:p>
    <w:p w:rsidR="0029142A" w:rsidRDefault="0029142A" w:rsidP="0029142A">
      <w:pPr>
        <w:pStyle w:val="ListParagraph"/>
        <w:numPr>
          <w:ilvl w:val="0"/>
          <w:numId w:val="1"/>
        </w:numPr>
        <w:tabs>
          <w:tab w:val="left" w:pos="900"/>
        </w:tabs>
        <w:spacing w:line="480" w:lineRule="auto"/>
        <w:rPr>
          <w:rFonts w:ascii="Times New Roman" w:hAnsi="Times New Roman" w:cs="Times New Roman"/>
          <w:b/>
          <w:sz w:val="24"/>
        </w:rPr>
      </w:pPr>
      <w:r>
        <w:rPr>
          <w:rFonts w:ascii="Times New Roman" w:hAnsi="Times New Roman" w:cs="Times New Roman"/>
          <w:b/>
          <w:sz w:val="24"/>
        </w:rPr>
        <w:t>Respond Pad Layout</w:t>
      </w:r>
    </w:p>
    <w:p w:rsidR="0029142A" w:rsidRDefault="000E54BA" w:rsidP="0029142A">
      <w:pPr>
        <w:pStyle w:val="ListParagraph"/>
        <w:tabs>
          <w:tab w:val="left" w:pos="900"/>
        </w:tabs>
        <w:spacing w:line="480" w:lineRule="auto"/>
        <w:ind w:left="1080"/>
        <w:jc w:val="center"/>
        <w:rPr>
          <w:rFonts w:ascii="Times New Roman" w:hAnsi="Times New Roman" w:cs="Times New Roman"/>
          <w:b/>
          <w:sz w:val="24"/>
        </w:rPr>
      </w:pPr>
      <w:r>
        <w:rPr>
          <w:rFonts w:ascii="Times New Roman" w:hAnsi="Times New Roman" w:cs="Times New Roman"/>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186.75pt">
            <v:imagedata r:id="rId13" o:title="IMG_20180308_133739"/>
          </v:shape>
        </w:pict>
      </w:r>
    </w:p>
    <w:p w:rsidR="000E54BA" w:rsidRDefault="000E54BA" w:rsidP="000E54BA">
      <w:pPr>
        <w:pStyle w:val="ListParagraph"/>
        <w:numPr>
          <w:ilvl w:val="0"/>
          <w:numId w:val="1"/>
        </w:numPr>
        <w:tabs>
          <w:tab w:val="left" w:pos="900"/>
        </w:tabs>
        <w:spacing w:line="480" w:lineRule="auto"/>
        <w:rPr>
          <w:rFonts w:ascii="Times New Roman" w:hAnsi="Times New Roman" w:cs="Times New Roman"/>
          <w:b/>
          <w:sz w:val="24"/>
        </w:rPr>
      </w:pPr>
      <w:proofErr w:type="spellStart"/>
      <w:r>
        <w:rPr>
          <w:rFonts w:ascii="Times New Roman" w:hAnsi="Times New Roman" w:cs="Times New Roman"/>
          <w:b/>
          <w:sz w:val="24"/>
        </w:rPr>
        <w:t>Github</w:t>
      </w:r>
      <w:proofErr w:type="spellEnd"/>
      <w:r>
        <w:rPr>
          <w:rFonts w:ascii="Times New Roman" w:hAnsi="Times New Roman" w:cs="Times New Roman"/>
          <w:b/>
          <w:sz w:val="24"/>
        </w:rPr>
        <w:t xml:space="preserve">: </w:t>
      </w:r>
      <w:hyperlink r:id="rId14" w:history="1">
        <w:r w:rsidRPr="00203347">
          <w:rPr>
            <w:rStyle w:val="Hyperlink"/>
            <w:rFonts w:ascii="Times New Roman" w:hAnsi="Times New Roman" w:cs="Times New Roman"/>
            <w:b/>
            <w:sz w:val="24"/>
          </w:rPr>
          <w:t>https://github.com/CogWorks/Zoid_ID/ZoidID_btnbox_March.py</w:t>
        </w:r>
      </w:hyperlink>
      <w:r>
        <w:rPr>
          <w:rFonts w:ascii="Times New Roman" w:hAnsi="Times New Roman" w:cs="Times New Roman"/>
          <w:b/>
          <w:sz w:val="24"/>
        </w:rPr>
        <w:t xml:space="preserve"> </w:t>
      </w:r>
    </w:p>
    <w:p w:rsidR="000E54BA" w:rsidRDefault="000E54BA" w:rsidP="000E54BA">
      <w:pPr>
        <w:pStyle w:val="ListParagraph"/>
        <w:numPr>
          <w:ilvl w:val="0"/>
          <w:numId w:val="1"/>
        </w:numPr>
        <w:tabs>
          <w:tab w:val="left" w:pos="900"/>
        </w:tabs>
        <w:spacing w:line="480" w:lineRule="auto"/>
        <w:rPr>
          <w:rFonts w:ascii="Times New Roman" w:hAnsi="Times New Roman" w:cs="Times New Roman"/>
          <w:b/>
          <w:sz w:val="24"/>
        </w:rPr>
      </w:pPr>
      <w:proofErr w:type="spellStart"/>
      <w:r>
        <w:rPr>
          <w:rFonts w:ascii="Times New Roman" w:hAnsi="Times New Roman" w:cs="Times New Roman"/>
          <w:b/>
          <w:sz w:val="24"/>
        </w:rPr>
        <w:t>Github</w:t>
      </w:r>
      <w:proofErr w:type="spellEnd"/>
      <w:r>
        <w:rPr>
          <w:rFonts w:ascii="Times New Roman" w:hAnsi="Times New Roman" w:cs="Times New Roman"/>
          <w:b/>
          <w:sz w:val="24"/>
        </w:rPr>
        <w:t xml:space="preserve">: </w:t>
      </w:r>
      <w:hyperlink r:id="rId15" w:history="1">
        <w:r w:rsidRPr="00203347">
          <w:rPr>
            <w:rStyle w:val="Hyperlink"/>
            <w:rFonts w:ascii="Times New Roman" w:hAnsi="Times New Roman" w:cs="Times New Roman"/>
            <w:b/>
            <w:sz w:val="24"/>
          </w:rPr>
          <w:t>https://github.com/CogWorks/Zoid_ID/instruction_animation.pptx</w:t>
        </w:r>
      </w:hyperlink>
      <w:r>
        <w:rPr>
          <w:rFonts w:ascii="Times New Roman" w:hAnsi="Times New Roman" w:cs="Times New Roman"/>
          <w:b/>
          <w:sz w:val="24"/>
        </w:rPr>
        <w:t xml:space="preserve"> </w:t>
      </w:r>
    </w:p>
    <w:p w:rsidR="000E54BA" w:rsidRPr="000E54BA" w:rsidRDefault="000E54BA" w:rsidP="000E54BA">
      <w:pPr>
        <w:pStyle w:val="ListParagraph"/>
        <w:numPr>
          <w:ilvl w:val="0"/>
          <w:numId w:val="1"/>
        </w:numPr>
        <w:tabs>
          <w:tab w:val="left" w:pos="900"/>
        </w:tabs>
        <w:spacing w:line="480" w:lineRule="auto"/>
        <w:rPr>
          <w:rFonts w:ascii="Times New Roman" w:hAnsi="Times New Roman" w:cs="Times New Roman"/>
          <w:b/>
          <w:sz w:val="24"/>
        </w:rPr>
      </w:pPr>
      <w:proofErr w:type="spellStart"/>
      <w:r>
        <w:rPr>
          <w:rFonts w:ascii="Times New Roman" w:hAnsi="Times New Roman" w:cs="Times New Roman"/>
          <w:b/>
          <w:sz w:val="24"/>
        </w:rPr>
        <w:t>Github</w:t>
      </w:r>
      <w:proofErr w:type="spellEnd"/>
      <w:r>
        <w:rPr>
          <w:rFonts w:ascii="Times New Roman" w:hAnsi="Times New Roman" w:cs="Times New Roman"/>
          <w:b/>
          <w:sz w:val="24"/>
        </w:rPr>
        <w:t xml:space="preserve">: </w:t>
      </w:r>
      <w:hyperlink r:id="rId16" w:history="1">
        <w:r w:rsidRPr="00203347">
          <w:rPr>
            <w:rStyle w:val="Hyperlink"/>
            <w:rFonts w:ascii="Times New Roman" w:hAnsi="Times New Roman" w:cs="Times New Roman"/>
            <w:b/>
            <w:sz w:val="24"/>
          </w:rPr>
          <w:t>https://github.com/CogWorks/Zoid_ID/raw_data_plots.py</w:t>
        </w:r>
      </w:hyperlink>
    </w:p>
    <w:sectPr w:rsidR="000E54BA" w:rsidRPr="000E54BA" w:rsidSect="00975948">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026" w:rsidRDefault="00774026" w:rsidP="00975948">
      <w:pPr>
        <w:spacing w:after="0" w:line="240" w:lineRule="auto"/>
      </w:pPr>
      <w:r>
        <w:separator/>
      </w:r>
    </w:p>
  </w:endnote>
  <w:endnote w:type="continuationSeparator" w:id="0">
    <w:p w:rsidR="00774026" w:rsidRDefault="00774026" w:rsidP="00975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026" w:rsidRDefault="00774026" w:rsidP="00975948">
      <w:pPr>
        <w:spacing w:after="0" w:line="240" w:lineRule="auto"/>
      </w:pPr>
      <w:r>
        <w:separator/>
      </w:r>
    </w:p>
  </w:footnote>
  <w:footnote w:type="continuationSeparator" w:id="0">
    <w:p w:rsidR="00774026" w:rsidRDefault="00774026" w:rsidP="00975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86893832"/>
      <w:docPartObj>
        <w:docPartGallery w:val="Page Numbers (Top of Page)"/>
        <w:docPartUnique/>
      </w:docPartObj>
    </w:sdtPr>
    <w:sdtEndPr>
      <w:rPr>
        <w:noProof/>
      </w:rPr>
    </w:sdtEndPr>
    <w:sdtContent>
      <w:p w:rsidR="00953348" w:rsidRPr="00914DEE" w:rsidRDefault="00953348">
        <w:pPr>
          <w:pStyle w:val="Header"/>
          <w:jc w:val="right"/>
          <w:rPr>
            <w:rFonts w:ascii="Times New Roman" w:hAnsi="Times New Roman" w:cs="Times New Roman"/>
          </w:rPr>
        </w:pPr>
        <w:r w:rsidRPr="00914DEE">
          <w:rPr>
            <w:rFonts w:ascii="Times New Roman" w:hAnsi="Times New Roman" w:cs="Times New Roman"/>
          </w:rPr>
          <w:fldChar w:fldCharType="begin"/>
        </w:r>
        <w:r w:rsidRPr="00914DEE">
          <w:rPr>
            <w:rFonts w:ascii="Times New Roman" w:hAnsi="Times New Roman" w:cs="Times New Roman"/>
          </w:rPr>
          <w:instrText xml:space="preserve"> PAGE   \* MERGEFORMAT </w:instrText>
        </w:r>
        <w:r w:rsidRPr="00914DEE">
          <w:rPr>
            <w:rFonts w:ascii="Times New Roman" w:hAnsi="Times New Roman" w:cs="Times New Roman"/>
          </w:rPr>
          <w:fldChar w:fldCharType="separate"/>
        </w:r>
        <w:r w:rsidR="007F5398">
          <w:rPr>
            <w:rFonts w:ascii="Times New Roman" w:hAnsi="Times New Roman" w:cs="Times New Roman"/>
            <w:noProof/>
          </w:rPr>
          <w:t>7</w:t>
        </w:r>
        <w:r w:rsidRPr="00914DEE">
          <w:rPr>
            <w:rFonts w:ascii="Times New Roman" w:hAnsi="Times New Roman" w:cs="Times New Roman"/>
            <w:noProof/>
          </w:rPr>
          <w:fldChar w:fldCharType="end"/>
        </w:r>
      </w:p>
    </w:sdtContent>
  </w:sdt>
  <w:p w:rsidR="00953348" w:rsidRPr="00186DC0" w:rsidRDefault="00884E8F" w:rsidP="00884E8F">
    <w:pPr>
      <w:rPr>
        <w:rFonts w:ascii="Times New Roman" w:hAnsi="Times New Roman" w:cs="Times New Roman"/>
        <w:sz w:val="24"/>
        <w:szCs w:val="24"/>
      </w:rPr>
    </w:pPr>
    <w:r>
      <w:rPr>
        <w:rFonts w:ascii="Times New Roman" w:hAnsi="Times New Roman" w:cs="Times New Roman"/>
        <w:sz w:val="24"/>
        <w:szCs w:val="24"/>
      </w:rPr>
      <w:t xml:space="preserve">EXPLORING </w:t>
    </w:r>
    <w:r>
      <w:rPr>
        <w:rFonts w:ascii="Times New Roman" w:hAnsi="Times New Roman" w:cs="Times New Roman"/>
        <w:sz w:val="24"/>
      </w:rPr>
      <w:t>ZOID IDENTIFICATION IN TETIRS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524578"/>
      <w:docPartObj>
        <w:docPartGallery w:val="Page Numbers (Top of Page)"/>
        <w:docPartUnique/>
      </w:docPartObj>
    </w:sdtPr>
    <w:sdtEndPr>
      <w:rPr>
        <w:noProof/>
      </w:rPr>
    </w:sdtEndPr>
    <w:sdtContent>
      <w:p w:rsidR="00953348" w:rsidRDefault="00953348">
        <w:pPr>
          <w:pStyle w:val="Header"/>
          <w:jc w:val="right"/>
        </w:pPr>
        <w:r>
          <w:fldChar w:fldCharType="begin"/>
        </w:r>
        <w:r>
          <w:instrText xml:space="preserve"> PAGE   \* MERGEFORMAT </w:instrText>
        </w:r>
        <w:r>
          <w:fldChar w:fldCharType="separate"/>
        </w:r>
        <w:r w:rsidR="007F5398">
          <w:rPr>
            <w:noProof/>
          </w:rPr>
          <w:t>1</w:t>
        </w:r>
        <w:r>
          <w:rPr>
            <w:noProof/>
          </w:rPr>
          <w:fldChar w:fldCharType="end"/>
        </w:r>
      </w:p>
    </w:sdtContent>
  </w:sdt>
  <w:p w:rsidR="00953348" w:rsidRPr="00914DEE" w:rsidRDefault="00953348" w:rsidP="00975948">
    <w:pPr>
      <w:rPr>
        <w:rFonts w:ascii="Times New Roman" w:hAnsi="Times New Roman" w:cs="Times New Roman"/>
        <w:sz w:val="24"/>
        <w:szCs w:val="24"/>
      </w:rPr>
    </w:pPr>
    <w:r w:rsidRPr="00914DEE">
      <w:rPr>
        <w:rFonts w:ascii="Times New Roman" w:hAnsi="Times New Roman" w:cs="Times New Roman"/>
        <w:sz w:val="24"/>
        <w:szCs w:val="24"/>
      </w:rPr>
      <w:t xml:space="preserve">Running head: </w:t>
    </w:r>
    <w:r w:rsidR="00884E8F">
      <w:rPr>
        <w:rFonts w:ascii="Times New Roman" w:hAnsi="Times New Roman" w:cs="Times New Roman"/>
        <w:sz w:val="24"/>
        <w:szCs w:val="24"/>
      </w:rPr>
      <w:t xml:space="preserve">EXPLORING </w:t>
    </w:r>
    <w:r w:rsidR="00884E8F">
      <w:rPr>
        <w:rFonts w:ascii="Times New Roman" w:hAnsi="Times New Roman" w:cs="Times New Roman"/>
        <w:sz w:val="24"/>
      </w:rPr>
      <w:t>ZOID IDENTIFICATION IN TETIRS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1B0D"/>
    <w:multiLevelType w:val="hybridMultilevel"/>
    <w:tmpl w:val="0D9A4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F42A6"/>
    <w:multiLevelType w:val="hybridMultilevel"/>
    <w:tmpl w:val="B3CE7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7271C"/>
    <w:multiLevelType w:val="hybridMultilevel"/>
    <w:tmpl w:val="04D6FE62"/>
    <w:lvl w:ilvl="0" w:tplc="D57805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002"/>
    <w:rsid w:val="00063AF6"/>
    <w:rsid w:val="0009107C"/>
    <w:rsid w:val="00092CC3"/>
    <w:rsid w:val="00095703"/>
    <w:rsid w:val="000D1466"/>
    <w:rsid w:val="000D24D9"/>
    <w:rsid w:val="000E54BA"/>
    <w:rsid w:val="000F720B"/>
    <w:rsid w:val="00122B02"/>
    <w:rsid w:val="001324FD"/>
    <w:rsid w:val="00186DC0"/>
    <w:rsid w:val="00190086"/>
    <w:rsid w:val="00200611"/>
    <w:rsid w:val="0029142A"/>
    <w:rsid w:val="00302EDC"/>
    <w:rsid w:val="00310510"/>
    <w:rsid w:val="00320706"/>
    <w:rsid w:val="00353561"/>
    <w:rsid w:val="00376808"/>
    <w:rsid w:val="0038650D"/>
    <w:rsid w:val="00391634"/>
    <w:rsid w:val="003C6E0F"/>
    <w:rsid w:val="003D1DB2"/>
    <w:rsid w:val="003E274B"/>
    <w:rsid w:val="0040123B"/>
    <w:rsid w:val="0040414E"/>
    <w:rsid w:val="00410622"/>
    <w:rsid w:val="00513498"/>
    <w:rsid w:val="00552D4D"/>
    <w:rsid w:val="005951FB"/>
    <w:rsid w:val="005D04DA"/>
    <w:rsid w:val="006109B3"/>
    <w:rsid w:val="00651516"/>
    <w:rsid w:val="00661C76"/>
    <w:rsid w:val="00684467"/>
    <w:rsid w:val="00690A84"/>
    <w:rsid w:val="00696485"/>
    <w:rsid w:val="006D69FF"/>
    <w:rsid w:val="006D7002"/>
    <w:rsid w:val="00717678"/>
    <w:rsid w:val="00774026"/>
    <w:rsid w:val="00776CC5"/>
    <w:rsid w:val="00796C3F"/>
    <w:rsid w:val="007A3937"/>
    <w:rsid w:val="007D11CB"/>
    <w:rsid w:val="007F5398"/>
    <w:rsid w:val="0083152B"/>
    <w:rsid w:val="00833D0D"/>
    <w:rsid w:val="00876B10"/>
    <w:rsid w:val="00884E8F"/>
    <w:rsid w:val="00887979"/>
    <w:rsid w:val="008C7A6D"/>
    <w:rsid w:val="008F1FBE"/>
    <w:rsid w:val="00914DEE"/>
    <w:rsid w:val="00953348"/>
    <w:rsid w:val="00961553"/>
    <w:rsid w:val="00971C90"/>
    <w:rsid w:val="00975948"/>
    <w:rsid w:val="009B7DF6"/>
    <w:rsid w:val="009C5499"/>
    <w:rsid w:val="00A057E1"/>
    <w:rsid w:val="00A078F8"/>
    <w:rsid w:val="00A14124"/>
    <w:rsid w:val="00A458D1"/>
    <w:rsid w:val="00A470C8"/>
    <w:rsid w:val="00A565CE"/>
    <w:rsid w:val="00A64567"/>
    <w:rsid w:val="00A6660C"/>
    <w:rsid w:val="00A735FD"/>
    <w:rsid w:val="00A94D36"/>
    <w:rsid w:val="00B46F56"/>
    <w:rsid w:val="00B5133F"/>
    <w:rsid w:val="00B65972"/>
    <w:rsid w:val="00B70ED4"/>
    <w:rsid w:val="00B96360"/>
    <w:rsid w:val="00BD4315"/>
    <w:rsid w:val="00BD6325"/>
    <w:rsid w:val="00C152FB"/>
    <w:rsid w:val="00C21DF9"/>
    <w:rsid w:val="00C46EDF"/>
    <w:rsid w:val="00CA7A76"/>
    <w:rsid w:val="00CC5C12"/>
    <w:rsid w:val="00D00319"/>
    <w:rsid w:val="00D1535E"/>
    <w:rsid w:val="00D66B2D"/>
    <w:rsid w:val="00D721DE"/>
    <w:rsid w:val="00D95EAC"/>
    <w:rsid w:val="00E05A70"/>
    <w:rsid w:val="00E473E3"/>
    <w:rsid w:val="00E66E88"/>
    <w:rsid w:val="00E94998"/>
    <w:rsid w:val="00EA6CC6"/>
    <w:rsid w:val="00EB2221"/>
    <w:rsid w:val="00ED69E6"/>
    <w:rsid w:val="00F176E2"/>
    <w:rsid w:val="00F240C2"/>
    <w:rsid w:val="00F405F6"/>
    <w:rsid w:val="00F45628"/>
    <w:rsid w:val="00F86506"/>
    <w:rsid w:val="00F979C6"/>
    <w:rsid w:val="00FC1ED0"/>
    <w:rsid w:val="00FF1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11C6F"/>
  <w15:chartTrackingRefBased/>
  <w15:docId w15:val="{11B34D96-C752-40FB-BDD1-1E9B49CA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142A"/>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948"/>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5948"/>
  </w:style>
  <w:style w:type="paragraph" w:styleId="Footer">
    <w:name w:val="footer"/>
    <w:basedOn w:val="Normal"/>
    <w:link w:val="FooterChar"/>
    <w:uiPriority w:val="99"/>
    <w:unhideWhenUsed/>
    <w:rsid w:val="00975948"/>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5948"/>
  </w:style>
  <w:style w:type="table" w:styleId="TableGrid">
    <w:name w:val="Table Grid"/>
    <w:basedOn w:val="TableNormal"/>
    <w:uiPriority w:val="39"/>
    <w:rsid w:val="00595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142A"/>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29142A"/>
  </w:style>
  <w:style w:type="paragraph" w:styleId="BalloonText">
    <w:name w:val="Balloon Text"/>
    <w:basedOn w:val="Normal"/>
    <w:link w:val="BalloonTextChar"/>
    <w:uiPriority w:val="99"/>
    <w:semiHidden/>
    <w:unhideWhenUsed/>
    <w:rsid w:val="00291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42A"/>
    <w:rPr>
      <w:rFonts w:ascii="Segoe UI" w:hAnsi="Segoe UI" w:cs="Segoe UI"/>
      <w:sz w:val="18"/>
      <w:szCs w:val="18"/>
    </w:rPr>
  </w:style>
  <w:style w:type="paragraph" w:styleId="ListParagraph">
    <w:name w:val="List Paragraph"/>
    <w:basedOn w:val="Normal"/>
    <w:uiPriority w:val="34"/>
    <w:qFormat/>
    <w:rsid w:val="0029142A"/>
    <w:pPr>
      <w:ind w:left="720"/>
      <w:contextualSpacing/>
    </w:pPr>
  </w:style>
  <w:style w:type="character" w:styleId="Hyperlink">
    <w:name w:val="Hyperlink"/>
    <w:basedOn w:val="DefaultParagraphFont"/>
    <w:uiPriority w:val="99"/>
    <w:unhideWhenUsed/>
    <w:rsid w:val="000E54BA"/>
    <w:rPr>
      <w:color w:val="0563C1" w:themeColor="hyperlink"/>
      <w:u w:val="single"/>
    </w:rPr>
  </w:style>
  <w:style w:type="character" w:styleId="PlaceholderText">
    <w:name w:val="Placeholder Text"/>
    <w:basedOn w:val="DefaultParagraphFont"/>
    <w:uiPriority w:val="99"/>
    <w:semiHidden/>
    <w:rsid w:val="000E54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12846">
      <w:bodyDiv w:val="1"/>
      <w:marLeft w:val="0"/>
      <w:marRight w:val="0"/>
      <w:marTop w:val="0"/>
      <w:marBottom w:val="0"/>
      <w:divBdr>
        <w:top w:val="none" w:sz="0" w:space="0" w:color="auto"/>
        <w:left w:val="none" w:sz="0" w:space="0" w:color="auto"/>
        <w:bottom w:val="none" w:sz="0" w:space="0" w:color="auto"/>
        <w:right w:val="none" w:sz="0" w:space="0" w:color="auto"/>
      </w:divBdr>
    </w:div>
    <w:div w:id="198009272">
      <w:bodyDiv w:val="1"/>
      <w:marLeft w:val="0"/>
      <w:marRight w:val="0"/>
      <w:marTop w:val="0"/>
      <w:marBottom w:val="0"/>
      <w:divBdr>
        <w:top w:val="none" w:sz="0" w:space="0" w:color="auto"/>
        <w:left w:val="none" w:sz="0" w:space="0" w:color="auto"/>
        <w:bottom w:val="none" w:sz="0" w:space="0" w:color="auto"/>
        <w:right w:val="none" w:sz="0" w:space="0" w:color="auto"/>
      </w:divBdr>
    </w:div>
    <w:div w:id="363596579">
      <w:bodyDiv w:val="1"/>
      <w:marLeft w:val="0"/>
      <w:marRight w:val="0"/>
      <w:marTop w:val="0"/>
      <w:marBottom w:val="0"/>
      <w:divBdr>
        <w:top w:val="none" w:sz="0" w:space="0" w:color="auto"/>
        <w:left w:val="none" w:sz="0" w:space="0" w:color="auto"/>
        <w:bottom w:val="none" w:sz="0" w:space="0" w:color="auto"/>
        <w:right w:val="none" w:sz="0" w:space="0" w:color="auto"/>
      </w:divBdr>
    </w:div>
    <w:div w:id="468404620">
      <w:bodyDiv w:val="1"/>
      <w:marLeft w:val="0"/>
      <w:marRight w:val="0"/>
      <w:marTop w:val="0"/>
      <w:marBottom w:val="0"/>
      <w:divBdr>
        <w:top w:val="none" w:sz="0" w:space="0" w:color="auto"/>
        <w:left w:val="none" w:sz="0" w:space="0" w:color="auto"/>
        <w:bottom w:val="none" w:sz="0" w:space="0" w:color="auto"/>
        <w:right w:val="none" w:sz="0" w:space="0" w:color="auto"/>
      </w:divBdr>
    </w:div>
    <w:div w:id="545915780">
      <w:bodyDiv w:val="1"/>
      <w:marLeft w:val="0"/>
      <w:marRight w:val="0"/>
      <w:marTop w:val="0"/>
      <w:marBottom w:val="0"/>
      <w:divBdr>
        <w:top w:val="none" w:sz="0" w:space="0" w:color="auto"/>
        <w:left w:val="none" w:sz="0" w:space="0" w:color="auto"/>
        <w:bottom w:val="none" w:sz="0" w:space="0" w:color="auto"/>
        <w:right w:val="none" w:sz="0" w:space="0" w:color="auto"/>
      </w:divBdr>
    </w:div>
    <w:div w:id="593712666">
      <w:bodyDiv w:val="1"/>
      <w:marLeft w:val="0"/>
      <w:marRight w:val="0"/>
      <w:marTop w:val="0"/>
      <w:marBottom w:val="0"/>
      <w:divBdr>
        <w:top w:val="none" w:sz="0" w:space="0" w:color="auto"/>
        <w:left w:val="none" w:sz="0" w:space="0" w:color="auto"/>
        <w:bottom w:val="none" w:sz="0" w:space="0" w:color="auto"/>
        <w:right w:val="none" w:sz="0" w:space="0" w:color="auto"/>
      </w:divBdr>
    </w:div>
    <w:div w:id="603924988">
      <w:bodyDiv w:val="1"/>
      <w:marLeft w:val="0"/>
      <w:marRight w:val="0"/>
      <w:marTop w:val="0"/>
      <w:marBottom w:val="0"/>
      <w:divBdr>
        <w:top w:val="none" w:sz="0" w:space="0" w:color="auto"/>
        <w:left w:val="none" w:sz="0" w:space="0" w:color="auto"/>
        <w:bottom w:val="none" w:sz="0" w:space="0" w:color="auto"/>
        <w:right w:val="none" w:sz="0" w:space="0" w:color="auto"/>
      </w:divBdr>
    </w:div>
    <w:div w:id="643242073">
      <w:bodyDiv w:val="1"/>
      <w:marLeft w:val="0"/>
      <w:marRight w:val="0"/>
      <w:marTop w:val="0"/>
      <w:marBottom w:val="0"/>
      <w:divBdr>
        <w:top w:val="none" w:sz="0" w:space="0" w:color="auto"/>
        <w:left w:val="none" w:sz="0" w:space="0" w:color="auto"/>
        <w:bottom w:val="none" w:sz="0" w:space="0" w:color="auto"/>
        <w:right w:val="none" w:sz="0" w:space="0" w:color="auto"/>
      </w:divBdr>
    </w:div>
    <w:div w:id="886187419">
      <w:bodyDiv w:val="1"/>
      <w:marLeft w:val="0"/>
      <w:marRight w:val="0"/>
      <w:marTop w:val="0"/>
      <w:marBottom w:val="0"/>
      <w:divBdr>
        <w:top w:val="none" w:sz="0" w:space="0" w:color="auto"/>
        <w:left w:val="none" w:sz="0" w:space="0" w:color="auto"/>
        <w:bottom w:val="none" w:sz="0" w:space="0" w:color="auto"/>
        <w:right w:val="none" w:sz="0" w:space="0" w:color="auto"/>
      </w:divBdr>
    </w:div>
    <w:div w:id="1317026987">
      <w:bodyDiv w:val="1"/>
      <w:marLeft w:val="0"/>
      <w:marRight w:val="0"/>
      <w:marTop w:val="0"/>
      <w:marBottom w:val="0"/>
      <w:divBdr>
        <w:top w:val="none" w:sz="0" w:space="0" w:color="auto"/>
        <w:left w:val="none" w:sz="0" w:space="0" w:color="auto"/>
        <w:bottom w:val="none" w:sz="0" w:space="0" w:color="auto"/>
        <w:right w:val="none" w:sz="0" w:space="0" w:color="auto"/>
      </w:divBdr>
    </w:div>
    <w:div w:id="1338076920">
      <w:bodyDiv w:val="1"/>
      <w:marLeft w:val="0"/>
      <w:marRight w:val="0"/>
      <w:marTop w:val="0"/>
      <w:marBottom w:val="0"/>
      <w:divBdr>
        <w:top w:val="none" w:sz="0" w:space="0" w:color="auto"/>
        <w:left w:val="none" w:sz="0" w:space="0" w:color="auto"/>
        <w:bottom w:val="none" w:sz="0" w:space="0" w:color="auto"/>
        <w:right w:val="none" w:sz="0" w:space="0" w:color="auto"/>
      </w:divBdr>
    </w:div>
    <w:div w:id="1391921972">
      <w:bodyDiv w:val="1"/>
      <w:marLeft w:val="0"/>
      <w:marRight w:val="0"/>
      <w:marTop w:val="0"/>
      <w:marBottom w:val="0"/>
      <w:divBdr>
        <w:top w:val="none" w:sz="0" w:space="0" w:color="auto"/>
        <w:left w:val="none" w:sz="0" w:space="0" w:color="auto"/>
        <w:bottom w:val="none" w:sz="0" w:space="0" w:color="auto"/>
        <w:right w:val="none" w:sz="0" w:space="0" w:color="auto"/>
      </w:divBdr>
    </w:div>
    <w:div w:id="1425877332">
      <w:bodyDiv w:val="1"/>
      <w:marLeft w:val="0"/>
      <w:marRight w:val="0"/>
      <w:marTop w:val="0"/>
      <w:marBottom w:val="0"/>
      <w:divBdr>
        <w:top w:val="none" w:sz="0" w:space="0" w:color="auto"/>
        <w:left w:val="none" w:sz="0" w:space="0" w:color="auto"/>
        <w:bottom w:val="none" w:sz="0" w:space="0" w:color="auto"/>
        <w:right w:val="none" w:sz="0" w:space="0" w:color="auto"/>
      </w:divBdr>
    </w:div>
    <w:div w:id="1454589984">
      <w:bodyDiv w:val="1"/>
      <w:marLeft w:val="0"/>
      <w:marRight w:val="0"/>
      <w:marTop w:val="0"/>
      <w:marBottom w:val="0"/>
      <w:divBdr>
        <w:top w:val="none" w:sz="0" w:space="0" w:color="auto"/>
        <w:left w:val="none" w:sz="0" w:space="0" w:color="auto"/>
        <w:bottom w:val="none" w:sz="0" w:space="0" w:color="auto"/>
        <w:right w:val="none" w:sz="0" w:space="0" w:color="auto"/>
      </w:divBdr>
    </w:div>
    <w:div w:id="1517618569">
      <w:bodyDiv w:val="1"/>
      <w:marLeft w:val="0"/>
      <w:marRight w:val="0"/>
      <w:marTop w:val="0"/>
      <w:marBottom w:val="0"/>
      <w:divBdr>
        <w:top w:val="none" w:sz="0" w:space="0" w:color="auto"/>
        <w:left w:val="none" w:sz="0" w:space="0" w:color="auto"/>
        <w:bottom w:val="none" w:sz="0" w:space="0" w:color="auto"/>
        <w:right w:val="none" w:sz="0" w:space="0" w:color="auto"/>
      </w:divBdr>
    </w:div>
    <w:div w:id="1522889231">
      <w:bodyDiv w:val="1"/>
      <w:marLeft w:val="0"/>
      <w:marRight w:val="0"/>
      <w:marTop w:val="0"/>
      <w:marBottom w:val="0"/>
      <w:divBdr>
        <w:top w:val="none" w:sz="0" w:space="0" w:color="auto"/>
        <w:left w:val="none" w:sz="0" w:space="0" w:color="auto"/>
        <w:bottom w:val="none" w:sz="0" w:space="0" w:color="auto"/>
        <w:right w:val="none" w:sz="0" w:space="0" w:color="auto"/>
      </w:divBdr>
    </w:div>
    <w:div w:id="1852405412">
      <w:bodyDiv w:val="1"/>
      <w:marLeft w:val="0"/>
      <w:marRight w:val="0"/>
      <w:marTop w:val="0"/>
      <w:marBottom w:val="0"/>
      <w:divBdr>
        <w:top w:val="none" w:sz="0" w:space="0" w:color="auto"/>
        <w:left w:val="none" w:sz="0" w:space="0" w:color="auto"/>
        <w:bottom w:val="none" w:sz="0" w:space="0" w:color="auto"/>
        <w:right w:val="none" w:sz="0" w:space="0" w:color="auto"/>
      </w:divBdr>
    </w:div>
    <w:div w:id="1886982059">
      <w:bodyDiv w:val="1"/>
      <w:marLeft w:val="0"/>
      <w:marRight w:val="0"/>
      <w:marTop w:val="0"/>
      <w:marBottom w:val="0"/>
      <w:divBdr>
        <w:top w:val="none" w:sz="0" w:space="0" w:color="auto"/>
        <w:left w:val="none" w:sz="0" w:space="0" w:color="auto"/>
        <w:bottom w:val="none" w:sz="0" w:space="0" w:color="auto"/>
        <w:right w:val="none" w:sz="0" w:space="0" w:color="auto"/>
      </w:divBdr>
      <w:divsChild>
        <w:div w:id="670765740">
          <w:marLeft w:val="1166"/>
          <w:marRight w:val="0"/>
          <w:marTop w:val="77"/>
          <w:marBottom w:val="0"/>
          <w:divBdr>
            <w:top w:val="none" w:sz="0" w:space="0" w:color="auto"/>
            <w:left w:val="none" w:sz="0" w:space="0" w:color="auto"/>
            <w:bottom w:val="none" w:sz="0" w:space="0" w:color="auto"/>
            <w:right w:val="none" w:sz="0" w:space="0" w:color="auto"/>
          </w:divBdr>
        </w:div>
      </w:divsChild>
    </w:div>
    <w:div w:id="1897667687">
      <w:bodyDiv w:val="1"/>
      <w:marLeft w:val="0"/>
      <w:marRight w:val="0"/>
      <w:marTop w:val="0"/>
      <w:marBottom w:val="0"/>
      <w:divBdr>
        <w:top w:val="none" w:sz="0" w:space="0" w:color="auto"/>
        <w:left w:val="none" w:sz="0" w:space="0" w:color="auto"/>
        <w:bottom w:val="none" w:sz="0" w:space="0" w:color="auto"/>
        <w:right w:val="none" w:sz="0" w:space="0" w:color="auto"/>
      </w:divBdr>
    </w:div>
    <w:div w:id="1936863576">
      <w:bodyDiv w:val="1"/>
      <w:marLeft w:val="0"/>
      <w:marRight w:val="0"/>
      <w:marTop w:val="0"/>
      <w:marBottom w:val="0"/>
      <w:divBdr>
        <w:top w:val="none" w:sz="0" w:space="0" w:color="auto"/>
        <w:left w:val="none" w:sz="0" w:space="0" w:color="auto"/>
        <w:bottom w:val="none" w:sz="0" w:space="0" w:color="auto"/>
        <w:right w:val="none" w:sz="0" w:space="0" w:color="auto"/>
      </w:divBdr>
    </w:div>
    <w:div w:id="1946424870">
      <w:bodyDiv w:val="1"/>
      <w:marLeft w:val="0"/>
      <w:marRight w:val="0"/>
      <w:marTop w:val="0"/>
      <w:marBottom w:val="0"/>
      <w:divBdr>
        <w:top w:val="none" w:sz="0" w:space="0" w:color="auto"/>
        <w:left w:val="none" w:sz="0" w:space="0" w:color="auto"/>
        <w:bottom w:val="none" w:sz="0" w:space="0" w:color="auto"/>
        <w:right w:val="none" w:sz="0" w:space="0" w:color="auto"/>
      </w:divBdr>
    </w:div>
    <w:div w:id="1947468890">
      <w:bodyDiv w:val="1"/>
      <w:marLeft w:val="0"/>
      <w:marRight w:val="0"/>
      <w:marTop w:val="0"/>
      <w:marBottom w:val="0"/>
      <w:divBdr>
        <w:top w:val="none" w:sz="0" w:space="0" w:color="auto"/>
        <w:left w:val="none" w:sz="0" w:space="0" w:color="auto"/>
        <w:bottom w:val="none" w:sz="0" w:space="0" w:color="auto"/>
        <w:right w:val="none" w:sz="0" w:space="0" w:color="auto"/>
      </w:divBdr>
    </w:div>
    <w:div w:id="2058426908">
      <w:bodyDiv w:val="1"/>
      <w:marLeft w:val="0"/>
      <w:marRight w:val="0"/>
      <w:marTop w:val="0"/>
      <w:marBottom w:val="0"/>
      <w:divBdr>
        <w:top w:val="none" w:sz="0" w:space="0" w:color="auto"/>
        <w:left w:val="none" w:sz="0" w:space="0" w:color="auto"/>
        <w:bottom w:val="none" w:sz="0" w:space="0" w:color="auto"/>
        <w:right w:val="none" w:sz="0" w:space="0" w:color="auto"/>
      </w:divBdr>
    </w:div>
    <w:div w:id="210136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CogWorks/Zoid_ID/raw_data_plots.py"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CogWorks/Zoid_ID/instruction_animation.pptx"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github.com/CogWorks/Zoid_ID/ZoidID_btnbox_March.p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0A7"/>
    <w:rsid w:val="009B50A7"/>
    <w:rsid w:val="00A11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0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Sib17</b:Tag>
    <b:SourceType>JournalArticle</b:SourceType>
    <b:Guid>{6E8F158E-4B8E-4A44-A6CE-25026D2F215D}</b:Guid>
    <b:Title>Interrogating Feature Learning Models to Discover Insights Into the Development of Human Expertise in a Real-Time, Dynamic Decision-Making Task</b:Title>
    <b:Year>2017</b:Year>
    <b:JournalName>Topics in Cognitive Science</b:JournalName>
    <b:Pages>374–394</b:Pages>
    <b:Author>
      <b:Author>
        <b:NameList>
          <b:Person>
            <b:Last>Sibert</b:Last>
            <b:First>Catherine</b:First>
          </b:Person>
          <b:Person>
            <b:Last>Gray</b:Last>
            <b:Middle>D</b:Middle>
            <b:First>Wayne</b:First>
          </b:Person>
          <b:Person>
            <b:Last>Lindstedt</b:Last>
            <b:Middle>K</b:Middle>
            <b:First>John</b:First>
          </b:Person>
        </b:NameList>
      </b:Author>
    </b:Author>
    <b:RefOrder>3</b:RefOrder>
  </b:Source>
  <b:Source>
    <b:Tag>Lin15</b:Tag>
    <b:SourceType>JournalArticle</b:SourceType>
    <b:Guid>{CE7CE91E-478E-4F42-81BE-94AE5713D33B}</b:Guid>
    <b:Title>Meta-T: Tetris(R) as an experimental paradigm for cognitive skills research</b:Title>
    <b:JournalName>Behavior Research Methods</b:JournalName>
    <b:Year>2015</b:Year>
    <b:Author>
      <b:Author>
        <b:NameList>
          <b:Person>
            <b:Last>Lindstedt</b:Last>
            <b:First>John</b:First>
          </b:Person>
          <b:Person>
            <b:Last>Wayne</b:Last>
            <b:Middle>D</b:Middle>
            <b:First>Gray</b:First>
          </b:Person>
        </b:NameList>
      </b:Author>
    </b:Author>
    <b:RefOrder>1</b:RefOrder>
  </b:Source>
  <b:Source>
    <b:Tag>She71</b:Tag>
    <b:SourceType>JournalArticle</b:SourceType>
    <b:Guid>{3A4CCA2F-2139-438E-89B8-A4E34843294A}</b:Guid>
    <b:Title>Mental Rotation of Three-Dimensional Objects</b:Title>
    <b:Year>1971</b:Year>
    <b:Author>
      <b:Author>
        <b:NameList>
          <b:Person>
            <b:Last>Shepard</b:Last>
            <b:Middle>N</b:Middle>
            <b:First>R</b:First>
          </b:Person>
        </b:NameList>
      </b:Author>
    </b:Author>
    <b:RefOrder>2</b:RefOrder>
  </b:Source>
  <b:Source>
    <b:Tag>Tar</b:Tag>
    <b:SourceType>JournalArticle</b:SourceType>
    <b:Guid>{DC79079C-DDE8-444A-B743-C83FF502B1E5}</b:Guid>
    <b:Author>
      <b:Author>
        <b:NameList>
          <b:Person>
            <b:Last>Tarr</b:Last>
            <b:Middle>J</b:Middle>
            <b:First>M</b:First>
          </b:Person>
          <b:Person>
            <b:Last>Pinker</b:Last>
            <b:First>S</b:First>
          </b:Person>
        </b:NameList>
      </b:Author>
    </b:Author>
    <b:Title>Mental Rotation and Orientation-Dependence in Shape recognition</b:Title>
    <b:JournalName>Cognitive Psychology</b:JournalName>
    <b:Year>1989</b:Year>
    <b:Pages>233-282</b:Pages>
    <b:RefOrder>4</b:RefOrder>
  </b:Source>
</b:Sources>
</file>

<file path=customXml/itemProps1.xml><?xml version="1.0" encoding="utf-8"?>
<ds:datastoreItem xmlns:ds="http://schemas.openxmlformats.org/officeDocument/2006/customXml" ds:itemID="{7A8E9166-E38E-4CA5-BFED-BE02BA2E4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7</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Ye</dc:creator>
  <cp:keywords/>
  <dc:description/>
  <cp:lastModifiedBy>Song Ye</cp:lastModifiedBy>
  <cp:revision>24</cp:revision>
  <cp:lastPrinted>2017-05-08T05:03:00Z</cp:lastPrinted>
  <dcterms:created xsi:type="dcterms:W3CDTF">2018-05-01T22:05:00Z</dcterms:created>
  <dcterms:modified xsi:type="dcterms:W3CDTF">2018-05-11T00:05:00Z</dcterms:modified>
</cp:coreProperties>
</file>